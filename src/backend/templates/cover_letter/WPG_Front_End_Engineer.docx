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3ECE4EC" w:rsidR="00C71110" w:rsidRDefault="00012F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AD24647" wp14:editId="62C64D2A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D249C6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49453DE8" w:rsidR="00C71110" w:rsidRPr="00D249C6" w:rsidRDefault="00732F31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Front End</w:t>
                            </w:r>
                            <w:r w:rsidR="001D4B51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Engineer</w:t>
                            </w:r>
                            <w:r w:rsidR="00AF50C5" w:rsidRPr="00D249C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|   Raleigh, NC</w:t>
                            </w:r>
                          </w:p>
                          <w:p w14:paraId="7CED5177" w14:textId="42C5B16F" w:rsidR="0037501D" w:rsidRPr="007D2D9C" w:rsidRDefault="0037501D" w:rsidP="00432E4B">
                            <w:pPr>
                              <w:spacing w:after="40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  <w:t>jj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.9pt;width:475.45pt;height:89.4pt;z-index: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" filled="f" stroked="f">
                <v:textbox>
                  <w:txbxContent>
                    <w:p w14:paraId="58C21B68" w14:textId="7039AC63" w:rsidR="007E3CDB" w:rsidRPr="00D249C6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 </w:t>
                      </w:r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49453DE8" w:rsidR="00C71110" w:rsidRPr="00D249C6" w:rsidRDefault="00732F31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Front End</w:t>
                      </w:r>
                      <w:r w:rsidR="001D4B51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Engineer</w:t>
                      </w:r>
                      <w:r w:rsidR="00AF50C5" w:rsidRPr="00D249C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  |   Raleigh, NC</w:t>
                      </w:r>
                    </w:p>
                    <w:p w14:paraId="7CED5177" w14:textId="42C5B16F" w:rsidR="0037501D" w:rsidRPr="007D2D9C" w:rsidRDefault="0037501D" w:rsidP="00432E4B">
                      <w:pPr>
                        <w:spacing w:after="40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  <w:t>jj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3903" behindDoc="0" locked="0" layoutInCell="1" allowOverlap="1" wp14:anchorId="0754E828" wp14:editId="5467E48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7AE7C2" id="Rectangle 224" o:spid="_x0000_s1026" style="position:absolute;margin-left:-13.65pt;margin-top:-45.95pt;width:666.6pt;height:142.75pt;z-index:251643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" fillcolor="white [3212]" strokecolor="black [3213]" strokeweight="1pt">
                  <w10:wrap anchorx="page"/>
                </v:rect>
              </w:pict>
            </mc:Fallback>
          </mc:AlternateContent>
        </w:r>
      </w:ins>
    </w:p>
    <w:p w14:paraId="5F533B9E" w14:textId="6CB41262" w:rsidR="00C71110" w:rsidRDefault="00C71110"/>
    <w:p w14:paraId="33811CF8" w14:textId="4440230A" w:rsidR="00C71110" w:rsidRDefault="00C71110"/>
    <w:p w14:paraId="0DF59FB7" w14:textId="3811636D" w:rsidR="00C71110" w:rsidRDefault="00C71110"/>
    <w:p w14:paraId="07999738" w14:textId="77777777" w:rsidR="00404ACA" w:rsidRDefault="00404ACA"/>
    <w:p w14:paraId="09E21C7F" w14:textId="77777777" w:rsidR="00D249C6" w:rsidRDefault="00D249C6">
      <w:pPr>
        <w:rPr>
          <w:rFonts w:ascii="Radian Book" w:hAnsi="Radian Book"/>
          <w:sz w:val="24"/>
          <w:szCs w:val="24"/>
        </w:rPr>
      </w:pPr>
    </w:p>
    <w:p w14:paraId="02464F36" w14:textId="24277646" w:rsidR="00404ACA" w:rsidRPr="00D249C6" w:rsidRDefault="00404ACA">
      <w:pPr>
        <w:rPr>
          <w:rFonts w:ascii="Radian Book" w:hAnsi="Radian Book"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 xml:space="preserve">Dear </w:t>
      </w:r>
      <w:r w:rsidR="00F4177A">
        <w:rPr>
          <w:rFonts w:ascii="Radian Book" w:hAnsi="Radian Book"/>
          <w:sz w:val="24"/>
          <w:szCs w:val="24"/>
        </w:rPr>
        <w:t>{{HIRING_MANAGER}}</w:t>
      </w:r>
      <w:r w:rsidRPr="00D249C6">
        <w:rPr>
          <w:rFonts w:ascii="Radian Book" w:hAnsi="Radian Book"/>
          <w:sz w:val="24"/>
          <w:szCs w:val="24"/>
        </w:rPr>
        <w:t>,</w:t>
      </w:r>
    </w:p>
    <w:p w14:paraId="7D731177" w14:textId="60D1B4AB" w:rsidR="00D249C6" w:rsidRPr="0077152B" w:rsidRDefault="00404ACA" w:rsidP="00A96AE1">
      <w:pPr>
        <w:spacing w:before="240"/>
        <w:rPr>
          <w:rFonts w:ascii="Radian Book" w:hAnsi="Radian Book"/>
          <w:b/>
          <w:bCs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ab/>
      </w:r>
      <w:r w:rsidR="002D1CB1" w:rsidRPr="00D249C6">
        <w:rPr>
          <w:rFonts w:ascii="Radian Book" w:hAnsi="Radian Book"/>
          <w:sz w:val="24"/>
          <w:szCs w:val="24"/>
        </w:rPr>
        <w:t>I wanted to reach out to you to further express my interest in the</w:t>
      </w:r>
      <w:r w:rsidR="00644FAB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b/>
          <w:bCs/>
          <w:sz w:val="24"/>
          <w:szCs w:val="24"/>
        </w:rPr>
        <w:t>{{NAME_OF_ROLE}}</w:t>
      </w:r>
      <w:r w:rsidR="007858D1">
        <w:rPr>
          <w:rFonts w:ascii="Radian Book" w:hAnsi="Radian Book"/>
          <w:b/>
          <w:bCs/>
          <w:sz w:val="24"/>
          <w:szCs w:val="24"/>
        </w:rPr>
        <w:t xml:space="preserve"> </w:t>
      </w:r>
      <w:r w:rsidR="004503D3">
        <w:rPr>
          <w:rFonts w:ascii="Radian Book" w:hAnsi="Radian Book"/>
          <w:sz w:val="24"/>
          <w:szCs w:val="24"/>
        </w:rPr>
        <w:t>position</w:t>
      </w:r>
      <w:r w:rsidR="002D1CB1" w:rsidRPr="00D249C6">
        <w:rPr>
          <w:rFonts w:ascii="Radian Book" w:hAnsi="Radian Book"/>
          <w:sz w:val="24"/>
          <w:szCs w:val="24"/>
        </w:rPr>
        <w:t>. As a</w:t>
      </w:r>
      <w:r w:rsidR="00030F62">
        <w:rPr>
          <w:rFonts w:ascii="Radian Book" w:hAnsi="Radian Book"/>
          <w:sz w:val="24"/>
          <w:szCs w:val="24"/>
        </w:rPr>
        <w:t xml:space="preserve"> </w:t>
      </w:r>
      <w:r w:rsidR="001D4B51">
        <w:rPr>
          <w:rFonts w:ascii="Radian Book" w:hAnsi="Radian Book"/>
          <w:sz w:val="24"/>
          <w:szCs w:val="24"/>
        </w:rPr>
        <w:t>recent graduate of</w:t>
      </w:r>
      <w:r w:rsidR="002D1CB1" w:rsidRPr="00D249C6">
        <w:rPr>
          <w:rFonts w:ascii="Radian Book" w:hAnsi="Radian Book"/>
          <w:sz w:val="24"/>
          <w:szCs w:val="24"/>
        </w:rPr>
        <w:t xml:space="preserve"> the Computer Science program at North Carolina State University, </w:t>
      </w:r>
      <w:r w:rsidR="00F4177A">
        <w:rPr>
          <w:rFonts w:ascii="Radian Book" w:hAnsi="Radian Book"/>
          <w:sz w:val="24"/>
          <w:szCs w:val="24"/>
        </w:rPr>
        <w:t>a Software Engineer Intern for SailPoint Technologies, and as</w:t>
      </w:r>
      <w:r w:rsidR="001D4B51">
        <w:rPr>
          <w:rFonts w:ascii="Radian Book" w:hAnsi="Radian Book"/>
          <w:sz w:val="24"/>
          <w:szCs w:val="24"/>
        </w:rPr>
        <w:t xml:space="preserve"> the current lead </w:t>
      </w:r>
      <w:r w:rsidR="002D1CB1" w:rsidRPr="00D249C6">
        <w:rPr>
          <w:rFonts w:ascii="Radian Book" w:hAnsi="Radian Book"/>
          <w:sz w:val="24"/>
          <w:szCs w:val="24"/>
        </w:rPr>
        <w:t>web developer for the EcoPRT autonomous vehicle lab at NC State, I believe that my technically sound and detailed set of front end skills and coding architecture expertise, along with my ability to collaborate, communicate, and implement punctually within a team, would make me an ideal candidate for t</w:t>
      </w:r>
      <w:r w:rsidR="00A96AE1">
        <w:rPr>
          <w:rFonts w:ascii="Radian Book" w:hAnsi="Radian Book"/>
          <w:sz w:val="24"/>
          <w:szCs w:val="24"/>
        </w:rPr>
        <w:t>h</w:t>
      </w:r>
      <w:r w:rsidR="002D1CB1" w:rsidRPr="00D249C6">
        <w:rPr>
          <w:rFonts w:ascii="Radian Book" w:hAnsi="Radian Book"/>
          <w:sz w:val="24"/>
          <w:szCs w:val="24"/>
        </w:rPr>
        <w:t>is role.</w:t>
      </w:r>
    </w:p>
    <w:p w14:paraId="52D355B6" w14:textId="533427D2" w:rsidR="002A76D0" w:rsidRDefault="00D249C6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 xml:space="preserve">I possess a strong facility in an array </w:t>
      </w:r>
      <w:r w:rsidR="00B50B79">
        <w:rPr>
          <w:rFonts w:ascii="Radian Book" w:hAnsi="Radian Book"/>
          <w:sz w:val="24"/>
          <w:szCs w:val="24"/>
        </w:rPr>
        <w:t xml:space="preserve">of frontend languages, notably </w:t>
      </w:r>
      <w:r w:rsidR="001D4B51">
        <w:rPr>
          <w:rFonts w:ascii="Radian Book" w:hAnsi="Radian Book"/>
          <w:sz w:val="24"/>
          <w:szCs w:val="24"/>
        </w:rPr>
        <w:t>Vue, Node.js and Typescript, along with a robust set of backend technologies in Java, C and C++, and Python.</w:t>
      </w:r>
      <w:r w:rsidR="00265716">
        <w:rPr>
          <w:rFonts w:ascii="Radian Book" w:hAnsi="Radian Book"/>
          <w:sz w:val="24"/>
          <w:szCs w:val="24"/>
        </w:rPr>
        <w:t xml:space="preserve"> My capacity for developing alone for either personal projects, coursework, or independent lab work would integrate seamlessly with a larger team – I can be expected to fulfill expectations concisely, accurately, and under demanding and changing time constraints without sacrificing quality</w:t>
      </w:r>
      <w:r w:rsidR="00A96AE1">
        <w:rPr>
          <w:rFonts w:ascii="Radian Book" w:hAnsi="Radian Book"/>
          <w:sz w:val="24"/>
          <w:szCs w:val="24"/>
        </w:rPr>
        <w:t xml:space="preserve"> or project longevity.</w:t>
      </w:r>
    </w:p>
    <w:p w14:paraId="05E08067" w14:textId="7A5142EF" w:rsidR="00A96AE1" w:rsidRDefault="002A76D0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</w:r>
      <w:r w:rsidR="00F4177A" w:rsidRPr="00F4177A">
        <w:rPr>
          <w:rFonts w:ascii="Radian Book" w:hAnsi="Radian Book"/>
          <w:sz w:val="24"/>
          <w:szCs w:val="24"/>
        </w:rPr>
        <w:t>Contributing in a team on a large project across many different microservices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also improved my overall technical skillset, placing me in many different roles for various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parts of the development cycle - working in the DevEx team at SailPoint required me to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sometimes assume frontend responsibilities, other times required a richer set of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backend skills, and a few times would require me to exercise more of my full stack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expertise. Ensuring effective communication across teams and within our own team was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critical, and deploying a consistent and functional product for the end user was kept as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our paramount goal, in spite of a specific set of technologies necessary.</w:t>
      </w:r>
    </w:p>
    <w:p w14:paraId="06AE74D9" w14:textId="48CDDBF7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>My passion</w:t>
      </w:r>
      <w:r w:rsidR="00786248">
        <w:rPr>
          <w:rFonts w:ascii="Radian Book" w:hAnsi="Radian Book"/>
          <w:sz w:val="24"/>
          <w:szCs w:val="24"/>
        </w:rPr>
        <w:t xml:space="preserve"> </w:t>
      </w:r>
      <w:r>
        <w:rPr>
          <w:rFonts w:ascii="Radian Book" w:hAnsi="Radian Book"/>
          <w:sz w:val="24"/>
          <w:szCs w:val="24"/>
        </w:rPr>
        <w:t>and dedication are the qualities I strive to bring to the position and the team. I am confident that I can work diligently with my potential co-workers and further promote the development process of</w:t>
      </w:r>
      <w:r w:rsidR="00A3714A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sz w:val="24"/>
          <w:szCs w:val="24"/>
        </w:rPr>
        <w:t>{{COMPANY_NAME}}</w:t>
      </w:r>
      <w:r>
        <w:rPr>
          <w:rFonts w:ascii="Radian Book" w:hAnsi="Radian Book"/>
          <w:sz w:val="24"/>
          <w:szCs w:val="24"/>
        </w:rPr>
        <w:t>. Thank you for your consideration, and I look forward to hearing from you to discuss the position further.</w:t>
      </w:r>
    </w:p>
    <w:p w14:paraId="74904353" w14:textId="5D73CF72" w:rsidR="00A96AE1" w:rsidRDefault="00A96AE1">
      <w:pPr>
        <w:rPr>
          <w:rFonts w:ascii="Radian Book" w:hAnsi="Radian Book"/>
          <w:sz w:val="24"/>
          <w:szCs w:val="24"/>
        </w:rPr>
      </w:pPr>
    </w:p>
    <w:p w14:paraId="3EEA31D7" w14:textId="12980171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Sincerely,</w:t>
      </w:r>
    </w:p>
    <w:p w14:paraId="6C7C0691" w14:textId="60F64CAD" w:rsidR="00A96AE1" w:rsidRPr="009E7972" w:rsidRDefault="00A96AE1">
      <w:pPr>
        <w:rPr>
          <w:rFonts w:ascii="Tangerine" w:hAnsi="Tangerine"/>
          <w:sz w:val="72"/>
          <w:szCs w:val="72"/>
        </w:rPr>
      </w:pPr>
      <w:r w:rsidRPr="009E7972">
        <w:rPr>
          <w:rFonts w:ascii="Tangerine" w:hAnsi="Tangerine"/>
          <w:sz w:val="72"/>
          <w:szCs w:val="72"/>
        </w:rPr>
        <w:t>Weston P. Greene</w:t>
      </w:r>
    </w:p>
    <w:p w14:paraId="4163D7E6" w14:textId="70426238" w:rsidR="00A96AE1" w:rsidRPr="00D249C6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Weston P. Greene</w:t>
      </w:r>
    </w:p>
    <w:sectPr w:rsidR="00A96AE1" w:rsidRPr="00D249C6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C885" w14:textId="77777777" w:rsidR="009236F0" w:rsidRDefault="009236F0" w:rsidP="005749D5">
      <w:pPr>
        <w:spacing w:after="0" w:line="240" w:lineRule="auto"/>
      </w:pPr>
      <w:r>
        <w:separator/>
      </w:r>
    </w:p>
  </w:endnote>
  <w:endnote w:type="continuationSeparator" w:id="0">
    <w:p w14:paraId="4B2E8898" w14:textId="77777777" w:rsidR="009236F0" w:rsidRDefault="009236F0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B1C2" w14:textId="77777777" w:rsidR="009236F0" w:rsidRDefault="009236F0" w:rsidP="005749D5">
      <w:pPr>
        <w:spacing w:after="0" w:line="240" w:lineRule="auto"/>
      </w:pPr>
      <w:r>
        <w:separator/>
      </w:r>
    </w:p>
  </w:footnote>
  <w:footnote w:type="continuationSeparator" w:id="0">
    <w:p w14:paraId="276E902E" w14:textId="77777777" w:rsidR="009236F0" w:rsidRDefault="009236F0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03828">
    <w:abstractNumId w:val="4"/>
  </w:num>
  <w:num w:numId="2" w16cid:durableId="1248617308">
    <w:abstractNumId w:val="6"/>
  </w:num>
  <w:num w:numId="3" w16cid:durableId="1174606374">
    <w:abstractNumId w:val="1"/>
  </w:num>
  <w:num w:numId="4" w16cid:durableId="1568220405">
    <w:abstractNumId w:val="2"/>
  </w:num>
  <w:num w:numId="5" w16cid:durableId="1916013923">
    <w:abstractNumId w:val="3"/>
  </w:num>
  <w:num w:numId="6" w16cid:durableId="547495647">
    <w:abstractNumId w:val="0"/>
  </w:num>
  <w:num w:numId="7" w16cid:durableId="12622237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25613"/>
    <w:rsid w:val="00030F62"/>
    <w:rsid w:val="0008236F"/>
    <w:rsid w:val="0008408A"/>
    <w:rsid w:val="000C3ABC"/>
    <w:rsid w:val="000C4D50"/>
    <w:rsid w:val="000D6FC0"/>
    <w:rsid w:val="000E2C7E"/>
    <w:rsid w:val="001013B0"/>
    <w:rsid w:val="001208B4"/>
    <w:rsid w:val="00131D83"/>
    <w:rsid w:val="00143624"/>
    <w:rsid w:val="001570CE"/>
    <w:rsid w:val="0017368E"/>
    <w:rsid w:val="0019598E"/>
    <w:rsid w:val="001B3806"/>
    <w:rsid w:val="001D4B51"/>
    <w:rsid w:val="00265716"/>
    <w:rsid w:val="00274642"/>
    <w:rsid w:val="00275753"/>
    <w:rsid w:val="002A76D0"/>
    <w:rsid w:val="002B0A01"/>
    <w:rsid w:val="002D1CB1"/>
    <w:rsid w:val="002E4F90"/>
    <w:rsid w:val="0030303D"/>
    <w:rsid w:val="003148DE"/>
    <w:rsid w:val="00314D19"/>
    <w:rsid w:val="00321772"/>
    <w:rsid w:val="0037501D"/>
    <w:rsid w:val="003848C7"/>
    <w:rsid w:val="003D471C"/>
    <w:rsid w:val="00404ACA"/>
    <w:rsid w:val="004114B8"/>
    <w:rsid w:val="00432E4B"/>
    <w:rsid w:val="00437153"/>
    <w:rsid w:val="004503D3"/>
    <w:rsid w:val="00477391"/>
    <w:rsid w:val="004A6445"/>
    <w:rsid w:val="004B09FD"/>
    <w:rsid w:val="004B0A0F"/>
    <w:rsid w:val="004B5CFC"/>
    <w:rsid w:val="004C50FF"/>
    <w:rsid w:val="004D3EC4"/>
    <w:rsid w:val="004E2529"/>
    <w:rsid w:val="00500754"/>
    <w:rsid w:val="00533BAC"/>
    <w:rsid w:val="005426AE"/>
    <w:rsid w:val="00560CF6"/>
    <w:rsid w:val="005749D5"/>
    <w:rsid w:val="00591D6D"/>
    <w:rsid w:val="005B1F54"/>
    <w:rsid w:val="005F12B1"/>
    <w:rsid w:val="00644FAB"/>
    <w:rsid w:val="0065608B"/>
    <w:rsid w:val="006A76F1"/>
    <w:rsid w:val="006B57DD"/>
    <w:rsid w:val="006D0E03"/>
    <w:rsid w:val="00707561"/>
    <w:rsid w:val="00732F31"/>
    <w:rsid w:val="0077152B"/>
    <w:rsid w:val="00782959"/>
    <w:rsid w:val="007858D1"/>
    <w:rsid w:val="00786248"/>
    <w:rsid w:val="007979A2"/>
    <w:rsid w:val="007A77B5"/>
    <w:rsid w:val="007D2D9C"/>
    <w:rsid w:val="007E2C6E"/>
    <w:rsid w:val="007E3CDB"/>
    <w:rsid w:val="007E4A7E"/>
    <w:rsid w:val="0080548D"/>
    <w:rsid w:val="00823A43"/>
    <w:rsid w:val="00862B35"/>
    <w:rsid w:val="0086557B"/>
    <w:rsid w:val="008746AC"/>
    <w:rsid w:val="00905234"/>
    <w:rsid w:val="00915A38"/>
    <w:rsid w:val="00916547"/>
    <w:rsid w:val="009236F0"/>
    <w:rsid w:val="00963045"/>
    <w:rsid w:val="009710A3"/>
    <w:rsid w:val="00972EF2"/>
    <w:rsid w:val="00974C65"/>
    <w:rsid w:val="009766E9"/>
    <w:rsid w:val="00980299"/>
    <w:rsid w:val="00994DAA"/>
    <w:rsid w:val="00996B6B"/>
    <w:rsid w:val="009A39F1"/>
    <w:rsid w:val="009B0541"/>
    <w:rsid w:val="009C41E1"/>
    <w:rsid w:val="009E7972"/>
    <w:rsid w:val="009F667A"/>
    <w:rsid w:val="00A3397C"/>
    <w:rsid w:val="00A3714A"/>
    <w:rsid w:val="00A71A9A"/>
    <w:rsid w:val="00A75742"/>
    <w:rsid w:val="00A82658"/>
    <w:rsid w:val="00A96AE1"/>
    <w:rsid w:val="00AA32D8"/>
    <w:rsid w:val="00AF50C5"/>
    <w:rsid w:val="00B00617"/>
    <w:rsid w:val="00B065D6"/>
    <w:rsid w:val="00B2100D"/>
    <w:rsid w:val="00B21F9F"/>
    <w:rsid w:val="00B273A3"/>
    <w:rsid w:val="00B50B79"/>
    <w:rsid w:val="00B93351"/>
    <w:rsid w:val="00BF1B5F"/>
    <w:rsid w:val="00C13975"/>
    <w:rsid w:val="00C56A71"/>
    <w:rsid w:val="00C703BA"/>
    <w:rsid w:val="00C71110"/>
    <w:rsid w:val="00C86712"/>
    <w:rsid w:val="00C914BD"/>
    <w:rsid w:val="00C93AAA"/>
    <w:rsid w:val="00CA514F"/>
    <w:rsid w:val="00D02D71"/>
    <w:rsid w:val="00D22BBB"/>
    <w:rsid w:val="00D249C6"/>
    <w:rsid w:val="00D44B9A"/>
    <w:rsid w:val="00D87B46"/>
    <w:rsid w:val="00D92301"/>
    <w:rsid w:val="00D928F9"/>
    <w:rsid w:val="00D97DFB"/>
    <w:rsid w:val="00DB35E3"/>
    <w:rsid w:val="00DB6285"/>
    <w:rsid w:val="00E913A9"/>
    <w:rsid w:val="00EC4217"/>
    <w:rsid w:val="00ED2BE4"/>
    <w:rsid w:val="00F0593D"/>
    <w:rsid w:val="00F176C6"/>
    <w:rsid w:val="00F4177A"/>
    <w:rsid w:val="00F703B2"/>
    <w:rsid w:val="00FB2A2C"/>
    <w:rsid w:val="00FB4CA2"/>
    <w:rsid w:val="00FB5176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2022-08-17T09:18:00Z</cp:lastPrinted>
  <dcterms:created xsi:type="dcterms:W3CDTF">2022-09-05T22:05:00Z</dcterms:created>
  <dcterms:modified xsi:type="dcterms:W3CDTF">2022-09-05T22:07:00Z</dcterms:modified>
</cp:coreProperties>
</file>