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5880766" w:rsidR="00C71110" w:rsidRDefault="0085216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0FF34F" wp14:editId="2DC40861">
                <wp:simplePos x="0" y="0"/>
                <wp:positionH relativeFrom="page">
                  <wp:align>left</wp:align>
                </wp:positionH>
                <wp:positionV relativeFrom="paragraph">
                  <wp:posOffset>-443552</wp:posOffset>
                </wp:positionV>
                <wp:extent cx="3090041" cy="11176398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041" cy="11176398"/>
                        </a:xfrm>
                        <a:prstGeom prst="rect">
                          <a:avLst/>
                        </a:prstGeom>
                        <a:solidFill>
                          <a:srgbClr val="07070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2632" w14:textId="5DBF0F57" w:rsidR="00D97DFB" w:rsidRPr="000D6FC0" w:rsidRDefault="00D97DFB" w:rsidP="00D97DFB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0B9F1689" w14:textId="5DA8196C" w:rsidR="00D97DFB" w:rsidRDefault="00D97DFB" w:rsidP="00D97DFB">
                            <w:pPr>
                              <w:jc w:val="center"/>
                            </w:pPr>
                          </w:p>
                          <w:p w14:paraId="14E43C33" w14:textId="77777777" w:rsidR="00D97DFB" w:rsidRDefault="00D97DFB" w:rsidP="00D9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F34F" id="Rectangle 2" o:spid="_x0000_s1026" style="position:absolute;margin-left:0;margin-top:-34.95pt;width:243.3pt;height:880.05pt;z-index: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" fillcolor="#070707" strokecolor="black [1600]" strokeweight="1pt">
                <v:textbox>
                  <w:txbxContent>
                    <w:p w14:paraId="18FE2632" w14:textId="5DBF0F57" w:rsidR="00D97DFB" w:rsidRPr="000D6FC0" w:rsidRDefault="00D97DFB" w:rsidP="00D97DFB">
                      <w:pPr>
                        <w:rPr>
                          <w:color w:val="FFFF00"/>
                        </w:rPr>
                      </w:pPr>
                    </w:p>
                    <w:p w14:paraId="0B9F1689" w14:textId="5DA8196C" w:rsidR="00D97DFB" w:rsidRDefault="00D97DFB" w:rsidP="00D97DFB">
                      <w:pPr>
                        <w:jc w:val="center"/>
                      </w:pPr>
                    </w:p>
                    <w:p w14:paraId="14E43C33" w14:textId="77777777" w:rsidR="00D97DFB" w:rsidRDefault="00D97DFB" w:rsidP="00D97DF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2FDE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AD24647" wp14:editId="5E3EF7F5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F03864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 </w:t>
                            </w: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59239112" w:rsidR="00C71110" w:rsidRPr="00F03864" w:rsidRDefault="00634DDE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Software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325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Engineer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692828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Raleigh, 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-14.9pt;width:475.45pt;height:89.4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" filled="f" stroked="f">
                <v:textbox>
                  <w:txbxContent>
                    <w:p w14:paraId="58C21B68" w14:textId="7039AC63" w:rsidR="007E3CDB" w:rsidRPr="00F03864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proofErr w:type="gramStart"/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</w:t>
                      </w:r>
                      <w:proofErr w:type="gramEnd"/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</w:t>
                      </w: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59239112" w:rsidR="00C71110" w:rsidRPr="00F03864" w:rsidRDefault="00634DDE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Software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7C325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Engineer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692828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Raleigh</w:t>
                      </w:r>
                      <w:proofErr w:type="gramEnd"/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, 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7999" behindDoc="0" locked="0" layoutInCell="1" allowOverlap="1" wp14:anchorId="0754E828" wp14:editId="2FCD282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2D4AF5" id="Rectangle 224" o:spid="_x0000_s1026" style="position:absolute;margin-left:-13.65pt;margin-top:-45.95pt;width:666.6pt;height:142.75pt;z-index:2516479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" fillcolor="white [3212]" strokecolor="black [3213]" strokeweight=".5pt">
                  <w10:wrap anchorx="page"/>
                </v:rect>
              </w:pict>
            </mc:Fallback>
          </mc:AlternateContent>
        </w:r>
      </w:ins>
    </w:p>
    <w:p w14:paraId="5F533B9E" w14:textId="1C3AFD64" w:rsidR="00C71110" w:rsidRDefault="00C71110"/>
    <w:p w14:paraId="33811CF8" w14:textId="4440230A" w:rsidR="00C71110" w:rsidRDefault="00C71110"/>
    <w:p w14:paraId="0DF59FB7" w14:textId="521485A0" w:rsidR="00C71110" w:rsidRDefault="00C71110"/>
    <w:p w14:paraId="64EEE563" w14:textId="7C77419F" w:rsidR="00C71110" w:rsidRDefault="001F54F1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B5650BD" wp14:editId="7C74D3DD">
                <wp:simplePos x="0" y="0"/>
                <wp:positionH relativeFrom="column">
                  <wp:posOffset>-704850</wp:posOffset>
                </wp:positionH>
                <wp:positionV relativeFrom="paragraph">
                  <wp:posOffset>295910</wp:posOffset>
                </wp:positionV>
                <wp:extent cx="2529836" cy="618109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36" cy="6181090"/>
                          <a:chOff x="4228" y="20503"/>
                          <a:chExt cx="2530057" cy="6181592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53315" y="4047725"/>
                            <a:ext cx="2450793" cy="2154370"/>
                            <a:chOff x="6017" y="137891"/>
                            <a:chExt cx="2450932" cy="215459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6017" y="137891"/>
                              <a:ext cx="2374804" cy="527879"/>
                              <a:chOff x="6019" y="137933"/>
                              <a:chExt cx="2374980" cy="528045"/>
                            </a:xfrm>
                          </wpg:grpSpPr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19" y="137933"/>
                                <a:ext cx="1288497" cy="4786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9429A" w14:textId="1C175D3E" w:rsidR="000C4D50" w:rsidRPr="001F54F1" w:rsidRDefault="000C4D50" w:rsidP="000C4D50">
                                  <w:pPr>
                                    <w:rPr>
                                      <w:rFonts w:ascii="Radian" w:hAnsi="Radian"/>
                                      <w:sz w:val="50"/>
                                      <w:szCs w:val="50"/>
                                    </w:rPr>
                                  </w:pPr>
                                  <w:r w:rsidRPr="001F54F1">
                                    <w:rPr>
                                      <w:rFonts w:ascii="Radian" w:hAnsi="Radian"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 flipV="1">
                                <a:off x="94999" y="656834"/>
                                <a:ext cx="2286000" cy="8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 flipV="1">
                                <a:off x="95104" y="656834"/>
                                <a:ext cx="1083413" cy="9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83" y="801229"/>
                              <a:ext cx="2372066" cy="1491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215C0" w14:textId="72A1975A" w:rsid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{{L1}}</w:t>
                                </w:r>
                              </w:p>
                              <w:p w14:paraId="3C3857E6" w14:textId="78BDEBAC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{{L2}}</w:t>
                                </w:r>
                              </w:p>
                              <w:p w14:paraId="2907144E" w14:textId="6FC1CD42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{{L3}}</w:t>
                                </w:r>
                              </w:p>
                              <w:p w14:paraId="78EC602C" w14:textId="7A3E4441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{{L4}}</w:t>
                                </w:r>
                              </w:p>
                              <w:p w14:paraId="41CD5C29" w14:textId="4C1155C6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{{L5}}</w:t>
                                </w:r>
                              </w:p>
                              <w:p w14:paraId="50146379" w14:textId="799A904B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{{L6}}</w:t>
                                </w:r>
                              </w:p>
                              <w:p w14:paraId="399E88F4" w14:textId="240A681D" w:rsidR="00DD0C36" w:rsidRP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{{L7}}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20899" y="20503"/>
                            <a:ext cx="2513386" cy="1817963"/>
                            <a:chOff x="20903" y="20504"/>
                            <a:chExt cx="2513934" cy="1818038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20903" y="20504"/>
                              <a:ext cx="2513934" cy="1818038"/>
                              <a:chOff x="20903" y="20504"/>
                              <a:chExt cx="2513934" cy="1818038"/>
                            </a:xfrm>
                          </wpg:grpSpPr>
                          <wpg:grpSp>
                            <wpg:cNvPr id="209" name="Group 209"/>
                            <wpg:cNvGrpSpPr/>
                            <wpg:grpSpPr>
                              <a:xfrm>
                                <a:off x="20903" y="20504"/>
                                <a:ext cx="2388388" cy="551215"/>
                                <a:chOff x="20903" y="20504"/>
                                <a:chExt cx="2388388" cy="551215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03" y="20504"/>
                                  <a:ext cx="1727066" cy="542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AA7FE5" w14:textId="71C865C6" w:rsidR="005749D5" w:rsidRPr="001F54F1" w:rsidRDefault="00ED2BE4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 flipV="1">
                                  <a:off x="123291" y="56283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35172" y="713372"/>
                                <a:ext cx="2361607" cy="274320"/>
                                <a:chOff x="0" y="-129466"/>
                                <a:chExt cx="236160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Logo, ic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72255"/>
                                  <a:ext cx="13716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84" y="-129466"/>
                                  <a:ext cx="1990223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6CEEF1" w14:textId="62C4E741" w:rsidR="006B57DD" w:rsidRPr="001F54F1" w:rsidRDefault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linkedin.com/in/wpgreene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135172" y="999680"/>
                                <a:ext cx="2399665" cy="274320"/>
                                <a:chOff x="3175" y="-129405"/>
                                <a:chExt cx="2397124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175" y="-72255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29405"/>
                                  <a:ext cx="2028929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AF976" w14:textId="72FDB19D" w:rsidR="006B57DD" w:rsidRPr="001F54F1" w:rsidRDefault="006B57DD" w:rsidP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github.com/RunItBack1127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135172" y="1285926"/>
                                <a:ext cx="2399665" cy="274320"/>
                                <a:chOff x="3261" y="-131533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6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3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A40A50" w14:textId="62D47D7B" w:rsidR="00DB35E3" w:rsidRPr="001F54F1" w:rsidRDefault="00DB35E3" w:rsidP="00DB35E3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westonpgreene.com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135172" y="1564222"/>
                                <a:ext cx="2399665" cy="274320"/>
                                <a:chOff x="3261" y="-131532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5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2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C1057E" w14:textId="5EC9FADA" w:rsidR="000E2C7E" w:rsidRPr="001F54F1" w:rsidRDefault="000E2C7E" w:rsidP="000E2C7E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wpgreene@ncsu.edu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" name="Rectangle 5"/>
                          <wps:cNvSpPr/>
                          <wps:spPr>
                            <a:xfrm flipV="1">
                              <a:off x="147569" y="562351"/>
                              <a:ext cx="1083413" cy="91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4228" y="2209933"/>
                            <a:ext cx="2437197" cy="1690667"/>
                            <a:chOff x="-27303" y="97354"/>
                            <a:chExt cx="2437197" cy="1690667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-27303" y="97354"/>
                              <a:ext cx="2437197" cy="1690667"/>
                              <a:chOff x="-27303" y="97354"/>
                              <a:chExt cx="2437197" cy="1690667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-27303" y="97354"/>
                                <a:ext cx="2419014" cy="551333"/>
                                <a:chOff x="-27303" y="97354"/>
                                <a:chExt cx="2419014" cy="551333"/>
                              </a:xfrm>
                            </wpg:grpSpPr>
                            <wps:wsp>
                              <wps:cNvPr id="2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303" y="97354"/>
                                  <a:ext cx="1954820" cy="545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1722CA" w14:textId="7256B8FA" w:rsidR="00D97DFB" w:rsidRPr="001F54F1" w:rsidRDefault="00D97DFB" w:rsidP="00D97DFB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flipV="1">
                                  <a:off x="105711" y="63451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flipV="1">
                                  <a:off x="116282" y="639797"/>
                                  <a:ext cx="1083310" cy="8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809" y="755596"/>
                                <a:ext cx="2077085" cy="103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A9955" w14:textId="0DAB3848" w:rsidR="004B09FD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  <w:t>North Carolina State University</w:t>
                                  </w:r>
                                </w:p>
                                <w:p w14:paraId="7C9AD3C1" w14:textId="55580B39" w:rsidR="009C41E1" w:rsidRPr="001F54F1" w:rsidRDefault="009C41E1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Raleigh, NC</w:t>
                                  </w:r>
                                </w:p>
                                <w:p w14:paraId="3FC3FA3F" w14:textId="77777777" w:rsidR="00AF50C5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Bachelor of Computer Science</w:t>
                                  </w:r>
                                </w:p>
                                <w:p w14:paraId="0D3AA345" w14:textId="5D975790" w:rsidR="004B09FD" w:rsidRPr="001F54F1" w:rsidRDefault="007C3256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Aug</w:t>
                                  </w:r>
                                  <w:r w:rsidR="009C41E1"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8" name="Picture 208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006" y="867274"/>
                              <a:ext cx="137160" cy="882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650BD" id="Group 221" o:spid="_x0000_s1028" style="position:absolute;margin-left:-55.5pt;margin-top:23.3pt;width:199.2pt;height:486.7pt;z-index:251703296;mso-width-relative:margin;mso-height-relative:margin" coordorigin="42,205" coordsize="25300,61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">
                <v:group id="Group 212" o:spid="_x0000_s1029" style="position:absolute;left:533;top:40477;width:24508;height:21543" coordorigin="60,1378" coordsize="24509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7" o:spid="_x0000_s1030" style="position:absolute;left:60;top:1378;width:23748;height:5279" coordorigin="60,1379" coordsize="23749,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031" type="#_x0000_t202" style="position:absolute;left:60;top:1379;width:12885;height: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2AF9429A" w14:textId="1C175D3E" w:rsidR="000C4D50" w:rsidRPr="001F54F1" w:rsidRDefault="000C4D50" w:rsidP="000C4D50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 w:rsidRPr="001F54F1"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  <v:rect id="Rectangle 25" o:spid="_x0000_s1032" style="position:absolute;left:949;top:656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" fillcolor="#323232" stroked="f" strokeweight="1pt"/>
                    <v:rect id="Rectangle 26" o:spid="_x0000_s1033" style="position:absolute;left:951;top:6568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so2wwAAANs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LFEn6/pB8gt08AAAD//wMAUEsBAi0AFAAGAAgAAAAhANvh9svuAAAAhQEAABMAAAAAAAAAAAAA&#10;AAAAAAAAAFtDb250ZW50X1R5cGVzXS54bWxQSwECLQAUAAYACAAAACEAWvQsW78AAAAVAQAACwAA&#10;AAAAAAAAAAAAAAAfAQAAX3JlbHMvLnJlbHNQSwECLQAUAAYACAAAACEAJubKNsMAAADbAAAADwAA&#10;AAAAAAAAAAAAAAAHAgAAZHJzL2Rvd25yZXYueG1sUEsFBgAAAAADAAMAtwAAAPcCAAAAAA==&#10;" fillcolor="white [3212]" stroked="f" strokeweight="1pt"/>
                  </v:group>
                  <v:shape id="_x0000_s1034" type="#_x0000_t202" style="position:absolute;left:848;top:8012;width:23721;height:14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305215C0" w14:textId="72A1975A" w:rsid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{{L1}}</w:t>
                          </w:r>
                        </w:p>
                        <w:p w14:paraId="3C3857E6" w14:textId="78BDEBAC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{{L2}}</w:t>
                          </w:r>
                        </w:p>
                        <w:p w14:paraId="2907144E" w14:textId="6FC1CD42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{{L3}}</w:t>
                          </w:r>
                        </w:p>
                        <w:p w14:paraId="78EC602C" w14:textId="7A3E4441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{{L4}}</w:t>
                          </w:r>
                        </w:p>
                        <w:p w14:paraId="41CD5C29" w14:textId="4C1155C6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{{L5}}</w:t>
                          </w:r>
                        </w:p>
                        <w:p w14:paraId="50146379" w14:textId="799A904B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{{L6}}</w:t>
                          </w:r>
                        </w:p>
                        <w:p w14:paraId="399E88F4" w14:textId="240A681D" w:rsidR="00DD0C36" w:rsidRP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{{L7}}</w:t>
                          </w:r>
                        </w:p>
                      </w:txbxContent>
                    </v:textbox>
                  </v:shape>
                </v:group>
                <v:group id="Group 218" o:spid="_x0000_s1035" style="position:absolute;left:208;top:205;width:25134;height:18179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1" o:spid="_x0000_s1036" style="position:absolute;left:209;top:205;width:25139;height:18180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group id="Group 209" o:spid="_x0000_s1037" style="position:absolute;left:209;top:205;width:23883;height:5512" coordorigin="209,205" coordsize="2388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shape id="_x0000_s1038" type="#_x0000_t202" style="position:absolute;left:209;top:205;width:17270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39AA7FE5" w14:textId="71C865C6" w:rsidR="005749D5" w:rsidRPr="001F54F1" w:rsidRDefault="00ED2BE4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CONTACT</w:t>
                              </w:r>
                            </w:p>
                          </w:txbxContent>
                        </v:textbox>
                      </v:shape>
                      <v:rect id="Rectangle 4" o:spid="_x0000_s1039" style="position:absolute;left:1232;top:562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" fillcolor="#323232" stroked="f" strokeweight="1pt"/>
                    </v:group>
                    <v:group id="Group 14" o:spid="_x0000_s1040" style="position:absolute;left:1351;top:7133;width:23616;height:2743" coordorigin=",-1294" coordsize="236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41" type="#_x0000_t75" alt="Logo, icon&#10;&#10;Description automatically generated" style="position:absolute;top:-722;width:137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">
                        <v:imagedata r:id="rId13" o:title="Logo, icon&#10;&#10;Description automatically generated"/>
                      </v:shape>
                      <v:shape id="_x0000_s1042" type="#_x0000_t202" style="position:absolute;left:3713;top:-1294;width:1990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476CEEF1" w14:textId="62C4E741" w:rsidR="006B57DD" w:rsidRPr="001F54F1" w:rsidRDefault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linkedin.com/in/</w:t>
                              </w:r>
                              <w:proofErr w:type="spellStart"/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15" o:spid="_x0000_s1043" style="position:absolute;left:1351;top:9996;width:23997;height:2744" coordorigin="31,-1294" coordsize="239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Picture 16" o:spid="_x0000_s1044" type="#_x0000_t75" style="position:absolute;left:31;top:-722;width:1308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">
                        <v:imagedata r:id="rId14" o:title=""/>
                      </v:shape>
                      <v:shape id="_x0000_s1045" type="#_x0000_t202" style="position:absolute;left:3713;top:-1294;width:202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458AF976" w14:textId="72FDB19D" w:rsidR="006B57DD" w:rsidRPr="001F54F1" w:rsidRDefault="006B57DD" w:rsidP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github.com/RunItBack1127</w:t>
                              </w:r>
                            </w:p>
                          </w:txbxContent>
                        </v:textbox>
                      </v:shape>
                    </v:group>
                    <v:group id="Group 18" o:spid="_x0000_s1046" style="position:absolute;left:1351;top:12859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Picture 19" o:spid="_x0000_s1047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">
                        <v:imagedata r:id="rId15" o:title=""/>
                      </v:shape>
                      <v:shape id="_x0000_s1048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4CA40A50" w14:textId="62D47D7B" w:rsidR="00DB35E3" w:rsidRPr="001F54F1" w:rsidRDefault="00DB35E3" w:rsidP="00DB35E3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westonpgreene.com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49" style="position:absolute;left:1351;top:15642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icture 22" o:spid="_x0000_s1050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">
                        <v:imagedata r:id="rId16" o:title=""/>
                      </v:shape>
                      <v:shape id="_x0000_s1051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27C1057E" w14:textId="5EC9FADA" w:rsidR="000E2C7E" w:rsidRPr="001F54F1" w:rsidRDefault="000E2C7E" w:rsidP="000E2C7E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wpgreene@ncsu.edu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5" o:spid="_x0000_s1052" style="position:absolute;left:1475;top:5623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" fillcolor="white [3212]" stroked="f" strokeweight="1pt"/>
                </v:group>
                <v:group id="Group 216" o:spid="_x0000_s1053" style="position:absolute;left:42;top:22099;width:24372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5" o:spid="_x0000_s1054" style="position:absolute;left:-273;top:973;width:24371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Group 214" o:spid="_x0000_s1055" style="position:absolute;left:-273;top:973;width:24190;height:5513" coordorigin="-273,973" coordsize="24190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_x0000_s1056" type="#_x0000_t202" style="position:absolute;left:-273;top:973;width:19548;height:5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14:paraId="2D1722CA" w14:textId="7256B8FA" w:rsidR="00D97DFB" w:rsidRPr="001F54F1" w:rsidRDefault="00D97DFB" w:rsidP="00D97DFB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rect id="Rectangle 205" o:spid="_x0000_s1057" style="position:absolute;left:1057;top:6345;width:22860;height: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" fillcolor="#323232" stroked="f" strokeweight="1pt"/>
                      <v:rect id="Rectangle 206" o:spid="_x0000_s1058" style="position:absolute;left:1162;top:6397;width:10833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gfwwAAANw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JFtoTfM+kIyO0TAAD//wMAUEsBAi0AFAAGAAgAAAAhANvh9svuAAAAhQEAABMAAAAAAAAAAAAA&#10;AAAAAAAAAFtDb250ZW50X1R5cGVzXS54bWxQSwECLQAUAAYACAAAACEAWvQsW78AAAAVAQAACwAA&#10;AAAAAAAAAAAAAAAfAQAAX3JlbHMvLnJlbHNQSwECLQAUAAYACAAAACEAla3YH8MAAADcAAAADwAA&#10;AAAAAAAAAAAAAAAHAgAAZHJzL2Rvd25yZXYueG1sUEsFBgAAAAADAAMAtwAAAPcCAAAAAA==&#10;" fillcolor="white [3212]" stroked="f" strokeweight="1pt"/>
                    </v:group>
                    <v:shape id="_x0000_s1059" type="#_x0000_t202" style="position:absolute;left:3328;top:7555;width:20770;height:1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531A9955" w14:textId="0DAB3848" w:rsidR="004B09FD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North Carolina State University</w:t>
                            </w:r>
                          </w:p>
                          <w:p w14:paraId="7C9AD3C1" w14:textId="55580B39" w:rsidR="009C41E1" w:rsidRPr="001F54F1" w:rsidRDefault="009C41E1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Raleigh, NC</w:t>
                            </w:r>
                          </w:p>
                          <w:p w14:paraId="3FC3FA3F" w14:textId="77777777" w:rsidR="00AF50C5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Bachelor of Computer Science</w:t>
                            </w:r>
                          </w:p>
                          <w:p w14:paraId="0D3AA345" w14:textId="5D975790" w:rsidR="004B09FD" w:rsidRPr="001F54F1" w:rsidRDefault="007C3256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Aug</w:t>
                            </w:r>
                            <w:r w:rsidR="009C41E1"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shape id="Picture 208" o:spid="_x0000_s1060" type="#_x0000_t75" alt="Icon&#10;&#10;Description automatically generated" style="position:absolute;left:1160;top:8672;width:1371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">
                    <v:imagedata r:id="rId17" o:title="Icon&#10;&#10;Description automatically generated"/>
                  </v:shape>
                </v:group>
              </v:group>
            </w:pict>
          </mc:Fallback>
        </mc:AlternateContent>
      </w:r>
    </w:p>
    <w:p w14:paraId="7631A416" w14:textId="6E361085" w:rsidR="005749D5" w:rsidRDefault="00692828">
      <w:r w:rsidRPr="000D6FC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82DF7" wp14:editId="2B1DF38C">
                <wp:simplePos x="0" y="0"/>
                <wp:positionH relativeFrom="column">
                  <wp:posOffset>2370179</wp:posOffset>
                </wp:positionH>
                <wp:positionV relativeFrom="paragraph">
                  <wp:posOffset>38735</wp:posOffset>
                </wp:positionV>
                <wp:extent cx="4444008" cy="10835009"/>
                <wp:effectExtent l="0" t="0" r="0" b="444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008" cy="10835009"/>
                          <a:chOff x="7493" y="268984"/>
                          <a:chExt cx="4297180" cy="10634714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7493" y="268984"/>
                            <a:ext cx="4297180" cy="6002009"/>
                            <a:chOff x="7493" y="268984"/>
                            <a:chExt cx="4297180" cy="6002009"/>
                          </a:xfrm>
                        </wpg:grpSpPr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268984"/>
                              <a:ext cx="1859915" cy="4095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5925E4" w14:textId="1A156C45" w:rsidR="00D44B9A" w:rsidRPr="00F85B8C" w:rsidRDefault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F85B8C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23" y="635512"/>
                              <a:ext cx="4286250" cy="56354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5E17E" w14:textId="66E55470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Software Engineer Intern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, DevEx Platform</w:t>
                                </w:r>
                              </w:p>
                              <w:p w14:paraId="56B85818" w14:textId="77777777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SailPoint</w:t>
                                </w: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Technologies, Inc.</w:t>
                                </w:r>
                              </w:p>
                              <w:p w14:paraId="791868D5" w14:textId="77777777" w:rsidR="00922A4E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June 2022 – current</w:t>
                                </w:r>
                              </w:p>
                              <w:p w14:paraId="2A079E6F" w14:textId="18667B01" w:rsidR="00922A4E" w:rsidRPr="00922A4E" w:rsidRDefault="00922A4E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Collaborated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a large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 agile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team to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develop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showcase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the end-to-end functionality of a developer-first microservice dashboard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React 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Typescript</w:t>
                                </w:r>
                              </w:p>
                              <w:p w14:paraId="3AEFC4ED" w14:textId="7D297602" w:rsidR="00533671" w:rsidRPr="00533671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Streamlined and improved upon the functionality of several large internal microservices through extensive use of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Java</w:t>
                                </w:r>
                              </w:p>
                              <w:p w14:paraId="06191794" w14:textId="77DC0F1E" w:rsidR="00922A4E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Migrated and expanded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the infrastructure of several large apps and services to a cloud-native stack using 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AWS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services such as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DynamoDB</w:t>
                                </w:r>
                                <w:r w:rsidR="00C01D52" w:rsidRP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RDS</w:t>
                                </w:r>
                                <w:r w:rsidR="00841B86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, and </w:t>
                                </w:r>
                                <w:r w:rsidR="00841B86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ECS</w:t>
                                </w:r>
                              </w:p>
                              <w:p w14:paraId="7ED91197" w14:textId="7854E496" w:rsidR="00922A4E" w:rsidRPr="00841B86" w:rsidRDefault="00C01D52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Worked diligently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the Software Development Life Cycle (SDLC) and communicated technical details and documentation across several platforms using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Jira 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Confluence</w:t>
                                </w:r>
                              </w:p>
                              <w:p w14:paraId="6BD24567" w14:textId="77777777" w:rsidR="00841B86" w:rsidRPr="00841B86" w:rsidRDefault="00841B86" w:rsidP="00841B86">
                                <w:pPr>
                                  <w:pStyle w:val="ListParagraph"/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C3C8B37" w14:textId="1FAF7AD2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Lead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Web Developer</w:t>
                                </w:r>
                              </w:p>
                              <w:p w14:paraId="79B59ACA" w14:textId="77777777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EcoPRT @ NC State</w:t>
                                </w:r>
                              </w:p>
                              <w:p w14:paraId="4700211B" w14:textId="056B5BB7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May 2021 – </w:t>
                                </w:r>
                                <w:r w:rsidR="00A72705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current</w:t>
                                </w:r>
                              </w:p>
                              <w:p w14:paraId="6B02EE09" w14:textId="77777777" w:rsidR="001D7D78" w:rsidRPr="00692828" w:rsidRDefault="001D7D78" w:rsidP="001D7D7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Assumed responsibility for implementing the main website redesign for the EcoPRT at NC State laboratory,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</w:p>
                              <w:p w14:paraId="31FDD081" w14:textId="3CF6F027" w:rsidR="001D7D78" w:rsidRPr="00922A4E" w:rsidRDefault="001D7D78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Oversaw creation and incentivizing adoption of a 3D model dashboard used for visualizing changes to the vehicle,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  <w:r w:rsidR="00981A2F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 Flask, </w:t>
                                </w:r>
                                <w:r w:rsidR="00981A2F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Three.js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7493" y="6101570"/>
                            <a:ext cx="4127995" cy="4802128"/>
                            <a:chOff x="7493" y="3232245"/>
                            <a:chExt cx="4127995" cy="4802128"/>
                          </a:xfrm>
                        </wpg:grpSpPr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232245"/>
                              <a:ext cx="1371600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2134A" w14:textId="630E6B7F" w:rsidR="00D44B9A" w:rsidRPr="00852161" w:rsidRDefault="00D44B9A" w:rsidP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852161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613776"/>
                              <a:ext cx="4127995" cy="44205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225DC" w14:textId="09E98F6F" w:rsidR="00D97DFB" w:rsidRPr="002223C4" w:rsidRDefault="00D97DFB" w:rsidP="00D97DFB">
                                <w:pPr>
                                  <w:spacing w:after="0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223C4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EcoPRT Website Redesign</w:t>
                                </w:r>
                              </w:p>
                              <w:p w14:paraId="4BBC5BB0" w14:textId="0D8F5B5E" w:rsidR="00D97DFB" w:rsidRPr="00692828" w:rsidRDefault="00852161" w:rsidP="00D97DFB">
                                <w:pPr>
                                  <w:spacing w:after="100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December</w:t>
                                </w:r>
                                <w:r w:rsidR="00D97DFB"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2021 – current</w:t>
                                </w:r>
                              </w:p>
                              <w:p w14:paraId="61B2CC4B" w14:textId="7D1A7205" w:rsidR="002223C4" w:rsidRPr="00841B86" w:rsidRDefault="00692828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Transitioned from the previous WordPress domain to a fully featured custom web application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Vue </w:t>
                                </w: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Node.js</w:t>
                                </w:r>
                              </w:p>
                              <w:p w14:paraId="7A9531F5" w14:textId="35DF088E" w:rsidR="00841B86" w:rsidRPr="00841B86" w:rsidRDefault="00841B86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Containerized the web app for deployment and production build pipeline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Docker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82DF7" id="Group 222" o:spid="_x0000_s1061" style="position:absolute;margin-left:186.65pt;margin-top:3.05pt;width:349.9pt;height:853.15pt;z-index:251692032;mso-width-relative:margin;mso-height-relative:margin" coordorigin="74,2689" coordsize="42971,10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">
                <v:group id="Group 219" o:spid="_x0000_s1062" style="position:absolute;left:74;top:2689;width:42972;height:60020" coordorigin="74,2689" coordsize="42971,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3" type="#_x0000_t202" style="position:absolute;left:74;top:2689;width:1860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295925E4" w14:textId="1A156C45" w:rsidR="00D44B9A" w:rsidRPr="00F85B8C" w:rsidRDefault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F85B8C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_x0000_s1064" type="#_x0000_t202" style="position:absolute;left:184;top:6355;width:42862;height:56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0155E17E" w14:textId="66E55470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Software Engineer Intern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, DevEx Platform</w:t>
                          </w:r>
                        </w:p>
                        <w:p w14:paraId="56B85818" w14:textId="77777777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SailPoint</w:t>
                          </w: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Technologies, Inc.</w:t>
                          </w:r>
                        </w:p>
                        <w:p w14:paraId="791868D5" w14:textId="77777777" w:rsidR="00922A4E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June 2022 – current</w:t>
                          </w:r>
                        </w:p>
                        <w:p w14:paraId="2A079E6F" w14:textId="18667B01" w:rsidR="00922A4E" w:rsidRPr="00922A4E" w:rsidRDefault="00922A4E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Collaborated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a large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 agile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team to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develop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showcase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the end-to-end functionality of a developer-first microservice dashboard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React 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Typescript</w:t>
                          </w:r>
                        </w:p>
                        <w:p w14:paraId="3AEFC4ED" w14:textId="7D297602" w:rsidR="00533671" w:rsidRPr="00533671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Streamlined and improved upon the functionality of several large internal microservices through extensive use of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Java</w:t>
                          </w:r>
                        </w:p>
                        <w:p w14:paraId="06191794" w14:textId="77DC0F1E" w:rsidR="00922A4E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Migrated and expanded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the infrastructure of several large apps and services to a cloud-native stack using 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AWS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services such as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DynamoDB</w:t>
                          </w:r>
                          <w:r w:rsidR="00C01D52" w:rsidRP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RDS</w:t>
                          </w:r>
                          <w:r w:rsidR="00841B86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, and </w:t>
                          </w:r>
                          <w:r w:rsidR="00841B86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ECS</w:t>
                          </w:r>
                        </w:p>
                        <w:p w14:paraId="7ED91197" w14:textId="7854E496" w:rsidR="00922A4E" w:rsidRPr="00841B86" w:rsidRDefault="00C01D52" w:rsidP="00841B8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Worked diligently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the Software Development Life Cycle (SDLC) and communicated technical details and documentation across several platforms using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Jira 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Confluence</w:t>
                          </w:r>
                        </w:p>
                        <w:p w14:paraId="6BD24567" w14:textId="77777777" w:rsidR="00841B86" w:rsidRPr="00841B86" w:rsidRDefault="00841B86" w:rsidP="00841B86">
                          <w:pPr>
                            <w:pStyle w:val="ListParagraph"/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</w:p>
                        <w:p w14:paraId="3C3C8B37" w14:textId="1FAF7AD2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Lead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 xml:space="preserve"> Web Developer</w:t>
                          </w:r>
                        </w:p>
                        <w:p w14:paraId="79B59ACA" w14:textId="77777777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EcoPRT @ NC State</w:t>
                          </w:r>
                        </w:p>
                        <w:p w14:paraId="4700211B" w14:textId="056B5BB7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May 2021 – </w:t>
                          </w:r>
                          <w:r w:rsidR="00A72705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current</w:t>
                          </w:r>
                        </w:p>
                        <w:p w14:paraId="6B02EE09" w14:textId="77777777" w:rsidR="001D7D78" w:rsidRPr="00692828" w:rsidRDefault="001D7D78" w:rsidP="001D7D7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Assumed responsibility for implementing the main website redesign for the EcoPRT at NC State laboratory,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</w:p>
                        <w:p w14:paraId="31FDD081" w14:textId="3CF6F027" w:rsidR="001D7D78" w:rsidRPr="00922A4E" w:rsidRDefault="001D7D78" w:rsidP="00922A4E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Oversaw creation and incentivizing adoption of a 3D model dashboard used for visualizing changes to the vehicle,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  <w:r w:rsidR="00981A2F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, Flask, </w:t>
                          </w:r>
                          <w:r w:rsidR="00981A2F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Three.js</w:t>
                          </w:r>
                        </w:p>
                      </w:txbxContent>
                    </v:textbox>
                  </v:shape>
                </v:group>
                <v:group id="Group 220" o:spid="_x0000_s1065" style="position:absolute;left:74;top:61015;width:41280;height:48021" coordorigin="74,32322" coordsize="41279,48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66" type="#_x0000_t202" style="position:absolute;left:74;top:32322;width:1371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2012134A" w14:textId="630E6B7F" w:rsidR="00D44B9A" w:rsidRPr="00852161" w:rsidRDefault="00D44B9A" w:rsidP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852161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_x0000_s1067" type="#_x0000_t202" style="position:absolute;left:74;top:36137;width:41280;height:44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14:paraId="3C4225DC" w14:textId="09E98F6F" w:rsidR="00D97DFB" w:rsidRPr="002223C4" w:rsidRDefault="00D97DFB" w:rsidP="00D97DFB">
                          <w:pPr>
                            <w:spacing w:after="0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223C4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EcoPRT Website Redesign</w:t>
                          </w:r>
                        </w:p>
                        <w:p w14:paraId="4BBC5BB0" w14:textId="0D8F5B5E" w:rsidR="00D97DFB" w:rsidRPr="00692828" w:rsidRDefault="00852161" w:rsidP="00D97DFB">
                          <w:pPr>
                            <w:spacing w:after="100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December</w:t>
                          </w:r>
                          <w:r w:rsidR="00D97DFB"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2021 – current</w:t>
                          </w:r>
                        </w:p>
                        <w:p w14:paraId="61B2CC4B" w14:textId="7D1A7205" w:rsidR="002223C4" w:rsidRPr="00841B86" w:rsidRDefault="00692828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Transitioned from the previous WordPress domain to a fully featured custom web application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Vue </w:t>
                          </w: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Node.js</w:t>
                          </w:r>
                        </w:p>
                        <w:p w14:paraId="7A9531F5" w14:textId="35DF088E" w:rsidR="00841B86" w:rsidRPr="00841B86" w:rsidRDefault="00841B86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Containerized the web app for deployment and production build pipeline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Docker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675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10990" wp14:editId="448F92C2">
                <wp:simplePos x="0" y="0"/>
                <wp:positionH relativeFrom="column">
                  <wp:posOffset>-561975</wp:posOffset>
                </wp:positionH>
                <wp:positionV relativeFrom="paragraph">
                  <wp:posOffset>6896735</wp:posOffset>
                </wp:positionV>
                <wp:extent cx="2495550" cy="1038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4276" w14:textId="28D115EC" w:rsidR="0001478A" w:rsidRPr="0001478A" w:rsidRDefault="0001478A" w:rsidP="000147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REST AP</w:t>
                            </w:r>
                            <w:r w:rsidR="003840EF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I</w:t>
                            </w: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Development</w:t>
                            </w:r>
                          </w:p>
                          <w:p w14:paraId="00A2B78B" w14:textId="2E09BAC9" w:rsidR="00F77666" w:rsidRDefault="0069282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Cloud Infrastructure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(</w:t>
                            </w:r>
                            <w:r w:rsidR="00F77666" w:rsidRPr="00D851E2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AWS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0902A22" w14:textId="33D002FE" w:rsidR="00C01D52" w:rsidRPr="00C01D52" w:rsidRDefault="001D7D78" w:rsidP="00C01D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Containerization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Docker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88CCC02" w14:textId="4A37FA02" w:rsidR="00692828" w:rsidRPr="00C01D52" w:rsidRDefault="001D7D7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Version Control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Git</w:t>
                            </w:r>
                            <w:r w:rsidR="00DA2CD9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46B099E2" w14:textId="71FD2EF6" w:rsidR="00C01D52" w:rsidRPr="001428A4" w:rsidRDefault="00DC323C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Databases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PostgreSQL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0990" id="_x0000_s1068" type="#_x0000_t202" style="position:absolute;margin-left:-44.25pt;margin-top:543.05pt;width:196.5pt;height:8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1++wEAANY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" filled="f" stroked="f">
                <v:textbox>
                  <w:txbxContent>
                    <w:p w14:paraId="346A4276" w14:textId="28D115EC" w:rsidR="0001478A" w:rsidRPr="0001478A" w:rsidRDefault="0001478A" w:rsidP="000147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>REST AP</w:t>
                      </w:r>
                      <w:r w:rsidR="003840EF">
                        <w:rPr>
                          <w:rFonts w:ascii="Radian Book" w:hAnsi="Radian Book"/>
                          <w:color w:val="FFFFFF" w:themeColor="background1"/>
                        </w:rPr>
                        <w:t>I</w:t>
                      </w: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Development</w:t>
                      </w:r>
                    </w:p>
                    <w:p w14:paraId="00A2B78B" w14:textId="2E09BAC9" w:rsidR="00F77666" w:rsidRDefault="0069282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Cloud Infrastructure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(</w:t>
                      </w:r>
                      <w:r w:rsidR="00F77666" w:rsidRPr="00D851E2"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AWS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50902A22" w14:textId="33D002FE" w:rsidR="00C01D52" w:rsidRPr="00C01D52" w:rsidRDefault="001D7D78" w:rsidP="00C01D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Containerization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Docker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688CCC02" w14:textId="4A37FA02" w:rsidR="00692828" w:rsidRPr="00C01D52" w:rsidRDefault="001D7D7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Version Control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Git</w:t>
                      </w:r>
                      <w:r w:rsidR="00DA2CD9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46B099E2" w14:textId="71FD2EF6" w:rsidR="00C01D52" w:rsidRPr="001428A4" w:rsidRDefault="00DC323C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Databases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PostgreSQL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5B8C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7FFCFA" wp14:editId="17ABDBDC">
                <wp:simplePos x="0" y="0"/>
                <wp:positionH relativeFrom="column">
                  <wp:posOffset>-696036</wp:posOffset>
                </wp:positionH>
                <wp:positionV relativeFrom="paragraph">
                  <wp:posOffset>6241927</wp:posOffset>
                </wp:positionV>
                <wp:extent cx="2613660" cy="47767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477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0B8B" w14:textId="04BBA07F" w:rsidR="00AF50C5" w:rsidRPr="00852161" w:rsidRDefault="00852161" w:rsidP="00AF50C5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FCFA" id="_x0000_s1069" type="#_x0000_t202" style="position:absolute;margin-left:-54.8pt;margin-top:491.5pt;width:205.8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" filled="f" stroked="f">
                <v:textbox>
                  <w:txbxContent>
                    <w:p w14:paraId="5D840B8B" w14:textId="04BBA07F" w:rsidR="00AF50C5" w:rsidRPr="00852161" w:rsidRDefault="00852161" w:rsidP="00AF50C5">
                      <w:pPr>
                        <w:rPr>
                          <w:rFonts w:ascii="Radian" w:hAnsi="Radian"/>
                          <w:sz w:val="50"/>
                          <w:szCs w:val="50"/>
                        </w:rPr>
                      </w:pPr>
                      <w:r>
                        <w:rPr>
                          <w:rFonts w:ascii="Radian" w:hAnsi="Radian"/>
                          <w:color w:val="FFFFFF" w:themeColor="background1"/>
                          <w:sz w:val="50"/>
                          <w:szCs w:val="50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B3365" wp14:editId="3C108A8A">
                <wp:simplePos x="0" y="0"/>
                <wp:positionH relativeFrom="column">
                  <wp:posOffset>-591820</wp:posOffset>
                </wp:positionH>
                <wp:positionV relativeFrom="paragraph">
                  <wp:posOffset>6774180</wp:posOffset>
                </wp:positionV>
                <wp:extent cx="2285365" cy="82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5365" cy="8255"/>
                        </a:xfrm>
                        <a:prstGeom prst="rect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8AE2F" id="Rectangle 3" o:spid="_x0000_s1026" style="position:absolute;margin-left:-46.6pt;margin-top:533.4pt;width:179.95pt;height: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" fillcolor="#323232" stroked="f" strokeweight="1pt"/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F0B6E" wp14:editId="4AC8490D">
                <wp:simplePos x="0" y="0"/>
                <wp:positionH relativeFrom="column">
                  <wp:posOffset>-584200</wp:posOffset>
                </wp:positionH>
                <wp:positionV relativeFrom="paragraph">
                  <wp:posOffset>6774180</wp:posOffset>
                </wp:positionV>
                <wp:extent cx="1082675" cy="88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2675" cy="8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DBCC" id="Rectangle 7" o:spid="_x0000_s1026" style="position:absolute;margin-left:-46pt;margin-top:533.4pt;width:85.25pt;height:.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" fillcolor="white [3212]" stroked="f" strokeweight="1pt"/>
            </w:pict>
          </mc:Fallback>
        </mc:AlternateContent>
      </w:r>
    </w:p>
    <w:sectPr w:rsidR="005749D5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7C89" w14:textId="77777777" w:rsidR="00585797" w:rsidRDefault="00585797" w:rsidP="005749D5">
      <w:pPr>
        <w:spacing w:after="0" w:line="240" w:lineRule="auto"/>
      </w:pPr>
      <w:r>
        <w:separator/>
      </w:r>
    </w:p>
  </w:endnote>
  <w:endnote w:type="continuationSeparator" w:id="0">
    <w:p w14:paraId="1C498935" w14:textId="77777777" w:rsidR="00585797" w:rsidRDefault="00585797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Radian Light">
    <w:panose1 w:val="000003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7FFE" w14:textId="77777777" w:rsidR="00585797" w:rsidRDefault="00585797" w:rsidP="005749D5">
      <w:pPr>
        <w:spacing w:after="0" w:line="240" w:lineRule="auto"/>
      </w:pPr>
      <w:r>
        <w:separator/>
      </w:r>
    </w:p>
  </w:footnote>
  <w:footnote w:type="continuationSeparator" w:id="0">
    <w:p w14:paraId="4C91A5F0" w14:textId="77777777" w:rsidR="00585797" w:rsidRDefault="00585797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B27"/>
    <w:multiLevelType w:val="hybridMultilevel"/>
    <w:tmpl w:val="5AAC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00F"/>
    <w:multiLevelType w:val="hybridMultilevel"/>
    <w:tmpl w:val="4C4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26179"/>
    <w:multiLevelType w:val="hybridMultilevel"/>
    <w:tmpl w:val="321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507"/>
    <w:multiLevelType w:val="hybridMultilevel"/>
    <w:tmpl w:val="8E6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74965">
    <w:abstractNumId w:val="6"/>
  </w:num>
  <w:num w:numId="2" w16cid:durableId="119153576">
    <w:abstractNumId w:val="10"/>
  </w:num>
  <w:num w:numId="3" w16cid:durableId="1204364335">
    <w:abstractNumId w:val="3"/>
  </w:num>
  <w:num w:numId="4" w16cid:durableId="197011353">
    <w:abstractNumId w:val="4"/>
  </w:num>
  <w:num w:numId="5" w16cid:durableId="1616448948">
    <w:abstractNumId w:val="5"/>
  </w:num>
  <w:num w:numId="6" w16cid:durableId="888884950">
    <w:abstractNumId w:val="2"/>
  </w:num>
  <w:num w:numId="7" w16cid:durableId="1884370170">
    <w:abstractNumId w:val="7"/>
  </w:num>
  <w:num w:numId="8" w16cid:durableId="2145736578">
    <w:abstractNumId w:val="8"/>
  </w:num>
  <w:num w:numId="9" w16cid:durableId="2119448555">
    <w:abstractNumId w:val="9"/>
  </w:num>
  <w:num w:numId="10" w16cid:durableId="2105295630">
    <w:abstractNumId w:val="0"/>
  </w:num>
  <w:num w:numId="11" w16cid:durableId="17449836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1478A"/>
    <w:rsid w:val="000C4D50"/>
    <w:rsid w:val="000D6FC0"/>
    <w:rsid w:val="000E2C7E"/>
    <w:rsid w:val="00131D83"/>
    <w:rsid w:val="001428A4"/>
    <w:rsid w:val="001570CE"/>
    <w:rsid w:val="0017368E"/>
    <w:rsid w:val="0019598E"/>
    <w:rsid w:val="001B4919"/>
    <w:rsid w:val="001D7D78"/>
    <w:rsid w:val="001E29CF"/>
    <w:rsid w:val="001F54F1"/>
    <w:rsid w:val="002223C4"/>
    <w:rsid w:val="00275753"/>
    <w:rsid w:val="002B0A01"/>
    <w:rsid w:val="003840EF"/>
    <w:rsid w:val="00402695"/>
    <w:rsid w:val="00432E4B"/>
    <w:rsid w:val="004B09FD"/>
    <w:rsid w:val="004C0FBD"/>
    <w:rsid w:val="004C50FF"/>
    <w:rsid w:val="004D263A"/>
    <w:rsid w:val="00500754"/>
    <w:rsid w:val="00533671"/>
    <w:rsid w:val="005426AE"/>
    <w:rsid w:val="0056346C"/>
    <w:rsid w:val="00567597"/>
    <w:rsid w:val="005749D5"/>
    <w:rsid w:val="00585797"/>
    <w:rsid w:val="005945C6"/>
    <w:rsid w:val="005F12B1"/>
    <w:rsid w:val="006326A2"/>
    <w:rsid w:val="00634DDE"/>
    <w:rsid w:val="00692828"/>
    <w:rsid w:val="006B57DD"/>
    <w:rsid w:val="007A77B5"/>
    <w:rsid w:val="007C0B57"/>
    <w:rsid w:val="007C3256"/>
    <w:rsid w:val="007D2D9C"/>
    <w:rsid w:val="007E3CDB"/>
    <w:rsid w:val="00820C7D"/>
    <w:rsid w:val="00823A43"/>
    <w:rsid w:val="00841B86"/>
    <w:rsid w:val="00852161"/>
    <w:rsid w:val="00853E8B"/>
    <w:rsid w:val="008B004E"/>
    <w:rsid w:val="00922A4E"/>
    <w:rsid w:val="009520A9"/>
    <w:rsid w:val="0096632B"/>
    <w:rsid w:val="00981A2F"/>
    <w:rsid w:val="009C41E1"/>
    <w:rsid w:val="00A621C4"/>
    <w:rsid w:val="00A72705"/>
    <w:rsid w:val="00A96B29"/>
    <w:rsid w:val="00AF50C5"/>
    <w:rsid w:val="00B00617"/>
    <w:rsid w:val="00B41C09"/>
    <w:rsid w:val="00B5432D"/>
    <w:rsid w:val="00B67B3F"/>
    <w:rsid w:val="00BA2E44"/>
    <w:rsid w:val="00C01D52"/>
    <w:rsid w:val="00C40396"/>
    <w:rsid w:val="00C703BA"/>
    <w:rsid w:val="00C71110"/>
    <w:rsid w:val="00CD2B3A"/>
    <w:rsid w:val="00D44B9A"/>
    <w:rsid w:val="00D851E2"/>
    <w:rsid w:val="00D90BC6"/>
    <w:rsid w:val="00D97DFB"/>
    <w:rsid w:val="00DA2CD9"/>
    <w:rsid w:val="00DB35E3"/>
    <w:rsid w:val="00DC323C"/>
    <w:rsid w:val="00DD0C36"/>
    <w:rsid w:val="00E4242E"/>
    <w:rsid w:val="00E62AAE"/>
    <w:rsid w:val="00E72507"/>
    <w:rsid w:val="00EA47E2"/>
    <w:rsid w:val="00EA4CE7"/>
    <w:rsid w:val="00ED2BE4"/>
    <w:rsid w:val="00F03864"/>
    <w:rsid w:val="00F176C6"/>
    <w:rsid w:val="00F5334A"/>
    <w:rsid w:val="00F703B2"/>
    <w:rsid w:val="00F77666"/>
    <w:rsid w:val="00F85B8C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3</cp:revision>
  <cp:lastPrinted>2022-08-17T09:48:00Z</cp:lastPrinted>
  <dcterms:created xsi:type="dcterms:W3CDTF">2022-09-07T22:09:00Z</dcterms:created>
  <dcterms:modified xsi:type="dcterms:W3CDTF">2022-09-07T22:14:00Z</dcterms:modified>
</cp:coreProperties>
</file>