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58B5" w14:textId="75880766" w:rsidR="00C71110" w:rsidRDefault="00852161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20FF34F" wp14:editId="2DC40861">
                <wp:simplePos x="0" y="0"/>
                <wp:positionH relativeFrom="page">
                  <wp:align>left</wp:align>
                </wp:positionH>
                <wp:positionV relativeFrom="paragraph">
                  <wp:posOffset>-443552</wp:posOffset>
                </wp:positionV>
                <wp:extent cx="3090041" cy="11176398"/>
                <wp:effectExtent l="0" t="0" r="1524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041" cy="11176398"/>
                        </a:xfrm>
                        <a:prstGeom prst="rect">
                          <a:avLst/>
                        </a:prstGeom>
                        <a:solidFill>
                          <a:srgbClr val="070707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E2632" w14:textId="5DBF0F57" w:rsidR="00D97DFB" w:rsidRPr="000D6FC0" w:rsidRDefault="00D97DFB" w:rsidP="00D97DFB">
                            <w:pPr>
                              <w:rPr>
                                <w:color w:val="FFFF00"/>
                              </w:rPr>
                            </w:pPr>
                          </w:p>
                          <w:p w14:paraId="0B9F1689" w14:textId="5DA8196C" w:rsidR="00D97DFB" w:rsidRDefault="00D97DFB" w:rsidP="00D97DFB">
                            <w:pPr>
                              <w:jc w:val="center"/>
                            </w:pPr>
                          </w:p>
                          <w:p w14:paraId="14E43C33" w14:textId="77777777" w:rsidR="00D97DFB" w:rsidRDefault="00D97DFB" w:rsidP="00D97D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FF34F" id="Rectangle 2" o:spid="_x0000_s1026" style="position:absolute;margin-left:0;margin-top:-34.95pt;width:243.3pt;height:880.05pt;z-index:251641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" fillcolor="#070707" strokecolor="black [1600]" strokeweight="1pt">
                <v:textbox>
                  <w:txbxContent>
                    <w:p w14:paraId="18FE2632" w14:textId="5DBF0F57" w:rsidR="00D97DFB" w:rsidRPr="000D6FC0" w:rsidRDefault="00D97DFB" w:rsidP="00D97DFB">
                      <w:pPr>
                        <w:rPr>
                          <w:color w:val="FFFF00"/>
                        </w:rPr>
                      </w:pPr>
                    </w:p>
                    <w:p w14:paraId="0B9F1689" w14:textId="5DA8196C" w:rsidR="00D97DFB" w:rsidRDefault="00D97DFB" w:rsidP="00D97DFB">
                      <w:pPr>
                        <w:jc w:val="center"/>
                      </w:pPr>
                    </w:p>
                    <w:p w14:paraId="14E43C33" w14:textId="77777777" w:rsidR="00D97DFB" w:rsidRDefault="00D97DFB" w:rsidP="00D97DF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12FDE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AD24647" wp14:editId="5E3EF7F5">
                <wp:simplePos x="0" y="0"/>
                <wp:positionH relativeFrom="margin">
                  <wp:align>left</wp:align>
                </wp:positionH>
                <wp:positionV relativeFrom="paragraph">
                  <wp:posOffset>-189230</wp:posOffset>
                </wp:positionV>
                <wp:extent cx="6038194" cy="1135117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194" cy="11351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21B68" w14:textId="7039AC63" w:rsidR="007E3CDB" w:rsidRPr="00F03864" w:rsidRDefault="00ED2BE4" w:rsidP="0017368E">
                            <w:pPr>
                              <w:spacing w:after="0"/>
                              <w:jc w:val="center"/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</w:pPr>
                            <w:r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WESTON </w:t>
                            </w:r>
                            <w:r w:rsidR="0017368E"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 P. </w:t>
                            </w:r>
                            <w:r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>GREENE</w:t>
                            </w:r>
                          </w:p>
                          <w:p w14:paraId="59A477A2" w14:textId="15EE1309" w:rsidR="00C71110" w:rsidRPr="00F03864" w:rsidRDefault="00660475" w:rsidP="00432E4B">
                            <w:pPr>
                              <w:spacing w:after="40"/>
                              <w:jc w:val="center"/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Front End</w:t>
                            </w:r>
                            <w:r w:rsidR="00402695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C3256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Engineer</w:t>
                            </w:r>
                            <w:r w:rsidR="00402695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50C5" w:rsidRPr="00F03864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| </w:t>
                            </w:r>
                            <w:r w:rsidR="00692828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50C5" w:rsidRPr="00F03864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Raleigh, 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24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-14.9pt;width:475.45pt;height:89.4pt;z-index: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" filled="f" stroked="f">
                <v:textbox>
                  <w:txbxContent>
                    <w:p w14:paraId="58C21B68" w14:textId="7039AC63" w:rsidR="007E3CDB" w:rsidRPr="00F03864" w:rsidRDefault="00ED2BE4" w:rsidP="0017368E">
                      <w:pPr>
                        <w:spacing w:after="0"/>
                        <w:jc w:val="center"/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</w:pPr>
                      <w:r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WESTON </w:t>
                      </w:r>
                      <w:r w:rsidR="0017368E"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 P. </w:t>
                      </w:r>
                      <w:r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>GREENE</w:t>
                      </w:r>
                    </w:p>
                    <w:p w14:paraId="59A477A2" w14:textId="15EE1309" w:rsidR="00C71110" w:rsidRPr="00F03864" w:rsidRDefault="00660475" w:rsidP="00432E4B">
                      <w:pPr>
                        <w:spacing w:after="40"/>
                        <w:jc w:val="center"/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Front End</w:t>
                      </w:r>
                      <w:r w:rsidR="00402695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7C3256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Engineer</w:t>
                      </w:r>
                      <w:r w:rsidR="00402695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AF50C5" w:rsidRPr="00F03864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| </w:t>
                      </w:r>
                      <w:r w:rsidR="00692828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AF50C5" w:rsidRPr="00F03864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Raleigh, 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ins w:id="0" w:author="Weston Greene" w:date="2021-11-18T00:58:00Z">
        <w:r w:rsidR="00131D83">
          <w:rPr>
            <w:noProof/>
          </w:rPr>
          <mc:AlternateContent>
            <mc:Choice Requires="wps">
              <w:drawing>
                <wp:anchor distT="0" distB="0" distL="114300" distR="114300" simplePos="0" relativeHeight="251647999" behindDoc="0" locked="0" layoutInCell="1" allowOverlap="1" wp14:anchorId="0754E828" wp14:editId="2FCD282B">
                  <wp:simplePos x="0" y="0"/>
                  <wp:positionH relativeFrom="page">
                    <wp:posOffset>-173420</wp:posOffset>
                  </wp:positionH>
                  <wp:positionV relativeFrom="paragraph">
                    <wp:posOffset>-583324</wp:posOffset>
                  </wp:positionV>
                  <wp:extent cx="8465886" cy="1813034"/>
                  <wp:effectExtent l="0" t="0" r="11430" b="15875"/>
                  <wp:wrapNone/>
                  <wp:docPr id="224" name="Rectangle 2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65886" cy="18130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22D4AF5" id="Rectangle 224" o:spid="_x0000_s1026" style="position:absolute;margin-left:-13.65pt;margin-top:-45.95pt;width:666.6pt;height:142.75pt;z-index:2516479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" fillcolor="white [3212]" strokecolor="black [3213]" strokeweight=".5pt">
                  <w10:wrap anchorx="page"/>
                </v:rect>
              </w:pict>
            </mc:Fallback>
          </mc:AlternateContent>
        </w:r>
      </w:ins>
    </w:p>
    <w:p w14:paraId="5F533B9E" w14:textId="1C3AFD64" w:rsidR="00C71110" w:rsidRDefault="00C71110"/>
    <w:p w14:paraId="33811CF8" w14:textId="4440230A" w:rsidR="00C71110" w:rsidRDefault="00C71110"/>
    <w:p w14:paraId="0DF59FB7" w14:textId="521485A0" w:rsidR="00C71110" w:rsidRDefault="00C71110"/>
    <w:p w14:paraId="64EEE563" w14:textId="7C77419F" w:rsidR="00C71110" w:rsidRDefault="001F54F1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B5650BD" wp14:editId="7C74D3DD">
                <wp:simplePos x="0" y="0"/>
                <wp:positionH relativeFrom="column">
                  <wp:posOffset>-704850</wp:posOffset>
                </wp:positionH>
                <wp:positionV relativeFrom="paragraph">
                  <wp:posOffset>295910</wp:posOffset>
                </wp:positionV>
                <wp:extent cx="2529836" cy="6181090"/>
                <wp:effectExtent l="0" t="0" r="0" b="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836" cy="6181090"/>
                          <a:chOff x="4228" y="20503"/>
                          <a:chExt cx="2530057" cy="6181592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53315" y="4047725"/>
                            <a:ext cx="2450793" cy="2154370"/>
                            <a:chOff x="6017" y="137891"/>
                            <a:chExt cx="2450932" cy="2154592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6017" y="137891"/>
                              <a:ext cx="2374804" cy="527879"/>
                              <a:chOff x="6019" y="137933"/>
                              <a:chExt cx="2374980" cy="528045"/>
                            </a:xfrm>
                          </wpg:grpSpPr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19" y="137933"/>
                                <a:ext cx="1288497" cy="4786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9429A" w14:textId="1C175D3E" w:rsidR="000C4D50" w:rsidRPr="001F54F1" w:rsidRDefault="000C4D50" w:rsidP="000C4D50">
                                  <w:pPr>
                                    <w:rPr>
                                      <w:rFonts w:ascii="Radian" w:hAnsi="Radian"/>
                                      <w:sz w:val="50"/>
                                      <w:szCs w:val="50"/>
                                    </w:rPr>
                                  </w:pPr>
                                  <w:r w:rsidRPr="001F54F1">
                                    <w:rPr>
                                      <w:rFonts w:ascii="Radian" w:hAnsi="Radian"/>
                                      <w:color w:val="FFFFFF" w:themeColor="background1"/>
                                      <w:sz w:val="50"/>
                                      <w:szCs w:val="50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 flipV="1">
                                <a:off x="94999" y="656834"/>
                                <a:ext cx="2286000" cy="8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 flipV="1">
                                <a:off x="95104" y="656834"/>
                                <a:ext cx="1083413" cy="91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883" y="801229"/>
                              <a:ext cx="2372066" cy="14912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215C0" w14:textId="72A1975A" w:rsidR="00D851E2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{{L1}}</w:t>
                                </w:r>
                              </w:p>
                              <w:p w14:paraId="3C3857E6" w14:textId="78BDEBAC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{{L2}}</w:t>
                                </w:r>
                              </w:p>
                              <w:p w14:paraId="2907144E" w14:textId="6FC1CD42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{{L3}}</w:t>
                                </w:r>
                              </w:p>
                              <w:p w14:paraId="78EC602C" w14:textId="7A3E4441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{{L4}}</w:t>
                                </w:r>
                              </w:p>
                              <w:p w14:paraId="41CD5C29" w14:textId="4C1155C6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{{L5}}</w:t>
                                </w:r>
                              </w:p>
                              <w:p w14:paraId="50146379" w14:textId="799A904B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{{L6}}</w:t>
                                </w:r>
                              </w:p>
                              <w:p w14:paraId="399E88F4" w14:textId="240A681D" w:rsidR="00DD0C36" w:rsidRPr="00D851E2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{{L7}}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18" name="Group 218"/>
                        <wpg:cNvGrpSpPr/>
                        <wpg:grpSpPr>
                          <a:xfrm>
                            <a:off x="20899" y="20503"/>
                            <a:ext cx="2513386" cy="1817963"/>
                            <a:chOff x="20903" y="20504"/>
                            <a:chExt cx="2513934" cy="1818038"/>
                          </a:xfrm>
                        </wpg:grpSpPr>
                        <wpg:grpSp>
                          <wpg:cNvPr id="211" name="Group 211"/>
                          <wpg:cNvGrpSpPr/>
                          <wpg:grpSpPr>
                            <a:xfrm>
                              <a:off x="20903" y="20504"/>
                              <a:ext cx="2513934" cy="1818038"/>
                              <a:chOff x="20903" y="20504"/>
                              <a:chExt cx="2513934" cy="1818038"/>
                            </a:xfrm>
                          </wpg:grpSpPr>
                          <wpg:grpSp>
                            <wpg:cNvPr id="209" name="Group 209"/>
                            <wpg:cNvGrpSpPr/>
                            <wpg:grpSpPr>
                              <a:xfrm>
                                <a:off x="20903" y="20504"/>
                                <a:ext cx="2388388" cy="551215"/>
                                <a:chOff x="20903" y="20504"/>
                                <a:chExt cx="2388388" cy="551215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03" y="20504"/>
                                  <a:ext cx="1727066" cy="5423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AA7FE5" w14:textId="71C865C6" w:rsidR="005749D5" w:rsidRPr="001F54F1" w:rsidRDefault="00ED2BE4">
                                    <w:pPr>
                                      <w:rPr>
                                        <w:rFonts w:ascii="Radian" w:hAnsi="Radian"/>
                                        <w:sz w:val="50"/>
                                        <w:szCs w:val="50"/>
                                      </w:rPr>
                                    </w:pPr>
                                    <w:r w:rsidRPr="001F54F1">
                                      <w:rPr>
                                        <w:rFonts w:ascii="Radian" w:hAnsi="Radian"/>
                                        <w:color w:val="FFFFFF" w:themeColor="background1"/>
                                        <w:sz w:val="50"/>
                                        <w:szCs w:val="50"/>
                                      </w:rPr>
                                      <w:t>CONTACT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 flipV="1">
                                  <a:off x="123291" y="562834"/>
                                  <a:ext cx="2286000" cy="8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2323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" name="Group 14"/>
                            <wpg:cNvGrpSpPr/>
                            <wpg:grpSpPr>
                              <a:xfrm>
                                <a:off x="135172" y="713372"/>
                                <a:ext cx="2361607" cy="274320"/>
                                <a:chOff x="0" y="-129466"/>
                                <a:chExt cx="236160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12" descr="Logo, icon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-72255"/>
                                  <a:ext cx="137160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84" y="-129466"/>
                                  <a:ext cx="1990223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6CEEF1" w14:textId="62C4E741" w:rsidR="006B57DD" w:rsidRPr="001F54F1" w:rsidRDefault="006B57DD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linkedin.com/in/wpgreene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5" name="Group 15"/>
                            <wpg:cNvGrpSpPr/>
                            <wpg:grpSpPr>
                              <a:xfrm>
                                <a:off x="135172" y="999680"/>
                                <a:ext cx="2399665" cy="274320"/>
                                <a:chOff x="3175" y="-129405"/>
                                <a:chExt cx="2397124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175" y="-72255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29405"/>
                                  <a:ext cx="2028929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8AF976" w14:textId="72FDB19D" w:rsidR="006B57DD" w:rsidRPr="001F54F1" w:rsidRDefault="006B57DD" w:rsidP="006B57DD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github.com/RunItBack1127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8" name="Group 18"/>
                            <wpg:cNvGrpSpPr/>
                            <wpg:grpSpPr>
                              <a:xfrm>
                                <a:off x="135172" y="1285926"/>
                                <a:ext cx="2399665" cy="274320"/>
                                <a:chOff x="3261" y="-131533"/>
                                <a:chExt cx="239703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Picture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261" y="-72256"/>
                                  <a:ext cx="130637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31533"/>
                                  <a:ext cx="2028928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A40A50" w14:textId="62D47D7B" w:rsidR="00DB35E3" w:rsidRPr="001F54F1" w:rsidRDefault="00DB35E3" w:rsidP="00DB35E3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westonpgreene.com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1" name="Group 21"/>
                            <wpg:cNvGrpSpPr/>
                            <wpg:grpSpPr>
                              <a:xfrm>
                                <a:off x="135172" y="1564222"/>
                                <a:ext cx="2399665" cy="274320"/>
                                <a:chOff x="3261" y="-131532"/>
                                <a:chExt cx="239703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Pictur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261" y="-72255"/>
                                  <a:ext cx="130637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31532"/>
                                  <a:ext cx="2028928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C1057E" w14:textId="5EC9FADA" w:rsidR="000E2C7E" w:rsidRPr="001F54F1" w:rsidRDefault="000E2C7E" w:rsidP="000E2C7E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wpgreene@ncsu.edu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" name="Rectangle 5"/>
                          <wps:cNvSpPr/>
                          <wps:spPr>
                            <a:xfrm flipV="1">
                              <a:off x="147569" y="562351"/>
                              <a:ext cx="1083413" cy="914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6" name="Group 216"/>
                        <wpg:cNvGrpSpPr/>
                        <wpg:grpSpPr>
                          <a:xfrm>
                            <a:off x="4228" y="2209933"/>
                            <a:ext cx="2437197" cy="1690667"/>
                            <a:chOff x="-27303" y="97354"/>
                            <a:chExt cx="2437197" cy="1690667"/>
                          </a:xfrm>
                        </wpg:grpSpPr>
                        <wpg:grpSp>
                          <wpg:cNvPr id="215" name="Group 215"/>
                          <wpg:cNvGrpSpPr/>
                          <wpg:grpSpPr>
                            <a:xfrm>
                              <a:off x="-27303" y="97354"/>
                              <a:ext cx="2437197" cy="1690667"/>
                              <a:chOff x="-27303" y="97354"/>
                              <a:chExt cx="2437197" cy="1690667"/>
                            </a:xfrm>
                          </wpg:grpSpPr>
                          <wpg:grpSp>
                            <wpg:cNvPr id="214" name="Group 214"/>
                            <wpg:cNvGrpSpPr/>
                            <wpg:grpSpPr>
                              <a:xfrm>
                                <a:off x="-27303" y="97354"/>
                                <a:ext cx="2419014" cy="551333"/>
                                <a:chOff x="-27303" y="97354"/>
                                <a:chExt cx="2419014" cy="551333"/>
                              </a:xfrm>
                            </wpg:grpSpPr>
                            <wps:wsp>
                              <wps:cNvPr id="20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7303" y="97354"/>
                                  <a:ext cx="1954820" cy="5459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1722CA" w14:textId="7256B8FA" w:rsidR="00D97DFB" w:rsidRPr="001F54F1" w:rsidRDefault="00D97DFB" w:rsidP="00D97DFB">
                                    <w:pPr>
                                      <w:rPr>
                                        <w:rFonts w:ascii="Radian" w:hAnsi="Radian"/>
                                        <w:sz w:val="50"/>
                                        <w:szCs w:val="50"/>
                                      </w:rPr>
                                    </w:pPr>
                                    <w:r w:rsidRPr="001F54F1">
                                      <w:rPr>
                                        <w:rFonts w:ascii="Radian" w:hAnsi="Radian"/>
                                        <w:color w:val="FFFFFF" w:themeColor="background1"/>
                                        <w:sz w:val="50"/>
                                        <w:szCs w:val="50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 flipV="1">
                                  <a:off x="105711" y="634514"/>
                                  <a:ext cx="2286000" cy="8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2323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 flipV="1">
                                  <a:off x="116282" y="639797"/>
                                  <a:ext cx="1083310" cy="8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2809" y="755596"/>
                                <a:ext cx="2077085" cy="103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1A9955" w14:textId="0DAB3848" w:rsidR="004B09FD" w:rsidRPr="001F54F1" w:rsidRDefault="004B09FD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b/>
                                      <w:bCs/>
                                      <w:color w:val="FFFFFF" w:themeColor="background1"/>
                                    </w:rPr>
                                    <w:t>North Carolina State University</w:t>
                                  </w:r>
                                </w:p>
                                <w:p w14:paraId="7C9AD3C1" w14:textId="55580B39" w:rsidR="009C41E1" w:rsidRPr="001F54F1" w:rsidRDefault="009C41E1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Raleigh, NC</w:t>
                                  </w:r>
                                </w:p>
                                <w:p w14:paraId="3FC3FA3F" w14:textId="77777777" w:rsidR="00AF50C5" w:rsidRPr="001F54F1" w:rsidRDefault="004B09FD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Bachelor of Computer Science</w:t>
                                  </w:r>
                                </w:p>
                                <w:p w14:paraId="0D3AA345" w14:textId="5D975790" w:rsidR="004B09FD" w:rsidRPr="001F54F1" w:rsidRDefault="007C3256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Aug</w:t>
                                  </w:r>
                                  <w:r w:rsidR="009C41E1"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8" name="Picture 208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006" y="867274"/>
                              <a:ext cx="137160" cy="8826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650BD" id="Group 221" o:spid="_x0000_s1028" style="position:absolute;margin-left:-55.5pt;margin-top:23.3pt;width:199.2pt;height:486.7pt;z-index:251703296;mso-width-relative:margin;mso-height-relative:margin" coordorigin="42,205" coordsize="25300,61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">
                <v:group id="Group 212" o:spid="_x0000_s1029" style="position:absolute;left:533;top:40477;width:24508;height:21543" coordorigin="60,1378" coordsize="24509,2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group id="Group 27" o:spid="_x0000_s1030" style="position:absolute;left:60;top:1378;width:23748;height:5279" coordorigin="60,1379" coordsize="23749,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_x0000_s1031" type="#_x0000_t202" style="position:absolute;left:60;top:1379;width:12885;height:4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2AF9429A" w14:textId="1C175D3E" w:rsidR="000C4D50" w:rsidRPr="001F54F1" w:rsidRDefault="000C4D50" w:rsidP="000C4D50">
                            <w:pPr>
                              <w:rPr>
                                <w:rFonts w:ascii="Radian" w:hAnsi="Radian"/>
                                <w:sz w:val="50"/>
                                <w:szCs w:val="50"/>
                              </w:rPr>
                            </w:pPr>
                            <w:r w:rsidRPr="001F54F1">
                              <w:rPr>
                                <w:rFonts w:ascii="Radian" w:hAnsi="Radian"/>
                                <w:color w:val="FFFFFF" w:themeColor="background1"/>
                                <w:sz w:val="50"/>
                                <w:szCs w:val="50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  <v:rect id="Rectangle 25" o:spid="_x0000_s1032" style="position:absolute;left:949;top:6568;width:22860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" fillcolor="#323232" stroked="f" strokeweight="1pt"/>
                    <v:rect id="Rectangle 26" o:spid="_x0000_s1033" style="position:absolute;left:951;top:6568;width:10834;height: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" fillcolor="white [3212]" stroked="f" strokeweight="1pt"/>
                  </v:group>
                  <v:shape id="_x0000_s1034" type="#_x0000_t202" style="position:absolute;left:848;top:8012;width:23721;height:14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14:paraId="305215C0" w14:textId="72A1975A" w:rsidR="00D851E2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{{L1}}</w:t>
                          </w:r>
                        </w:p>
                        <w:p w14:paraId="3C3857E6" w14:textId="78BDEBAC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{{L2}}</w:t>
                          </w:r>
                        </w:p>
                        <w:p w14:paraId="2907144E" w14:textId="6FC1CD42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{{L3}}</w:t>
                          </w:r>
                        </w:p>
                        <w:p w14:paraId="78EC602C" w14:textId="7A3E4441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{{L4}}</w:t>
                          </w:r>
                        </w:p>
                        <w:p w14:paraId="41CD5C29" w14:textId="4C1155C6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{{L5}}</w:t>
                          </w:r>
                        </w:p>
                        <w:p w14:paraId="50146379" w14:textId="799A904B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{{L6}}</w:t>
                          </w:r>
                        </w:p>
                        <w:p w14:paraId="399E88F4" w14:textId="240A681D" w:rsidR="00DD0C36" w:rsidRPr="00D851E2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{{L7}}</w:t>
                          </w:r>
                        </w:p>
                      </w:txbxContent>
                    </v:textbox>
                  </v:shape>
                </v:group>
                <v:group id="Group 218" o:spid="_x0000_s1035" style="position:absolute;left:208;top:205;width:25134;height:18179" coordorigin="209,205" coordsize="25139,1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group id="Group 211" o:spid="_x0000_s1036" style="position:absolute;left:209;top:205;width:25139;height:18180" coordorigin="209,205" coordsize="25139,1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group id="Group 209" o:spid="_x0000_s1037" style="position:absolute;left:209;top:205;width:23883;height:5512" coordorigin="209,205" coordsize="23883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<v:shape id="_x0000_s1038" type="#_x0000_t202" style="position:absolute;left:209;top:205;width:17270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39AA7FE5" w14:textId="71C865C6" w:rsidR="005749D5" w:rsidRPr="001F54F1" w:rsidRDefault="00ED2BE4">
                              <w:pPr>
                                <w:rPr>
                                  <w:rFonts w:ascii="Radian" w:hAnsi="Radian"/>
                                  <w:sz w:val="50"/>
                                  <w:szCs w:val="50"/>
                                </w:rPr>
                              </w:pPr>
                              <w:r w:rsidRPr="001F54F1">
                                <w:rPr>
                                  <w:rFonts w:ascii="Radian" w:hAnsi="Radian"/>
                                  <w:color w:val="FFFFFF" w:themeColor="background1"/>
                                  <w:sz w:val="50"/>
                                  <w:szCs w:val="50"/>
                                </w:rPr>
                                <w:t>CONTACT</w:t>
                              </w:r>
                            </w:p>
                          </w:txbxContent>
                        </v:textbox>
                      </v:shape>
                      <v:rect id="Rectangle 4" o:spid="_x0000_s1039" style="position:absolute;left:1232;top:5628;width:22860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" fillcolor="#323232" stroked="f" strokeweight="1pt"/>
                    </v:group>
                    <v:group id="Group 14" o:spid="_x0000_s1040" style="position:absolute;left:1351;top:7133;width:23616;height:2743" coordorigin=",-1294" coordsize="23616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41" type="#_x0000_t75" alt="Logo, icon&#10;&#10;Description automatically generated" style="position:absolute;top:-722;width:1371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">
                        <v:imagedata r:id="rId13" o:title="Logo, icon&#10;&#10;Description automatically generated"/>
                      </v:shape>
                      <v:shape id="_x0000_s1042" type="#_x0000_t202" style="position:absolute;left:3713;top:-1294;width:19903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<v:textbox>
                          <w:txbxContent>
                            <w:p w14:paraId="476CEEF1" w14:textId="62C4E741" w:rsidR="006B57DD" w:rsidRPr="001F54F1" w:rsidRDefault="006B57DD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linkedin.com/in/wpgreene</w:t>
                              </w:r>
                            </w:p>
                          </w:txbxContent>
                        </v:textbox>
                      </v:shape>
                    </v:group>
                    <v:group id="Group 15" o:spid="_x0000_s1043" style="position:absolute;left:1351;top:9996;width:23997;height:2744" coordorigin="31,-1294" coordsize="2397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Picture 16" o:spid="_x0000_s1044" type="#_x0000_t75" style="position:absolute;left:31;top:-722;width:1308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">
                        <v:imagedata r:id="rId14" o:title=""/>
                      </v:shape>
                      <v:shape id="_x0000_s1045" type="#_x0000_t202" style="position:absolute;left:3713;top:-1294;width:2028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>
                          <w:txbxContent>
                            <w:p w14:paraId="458AF976" w14:textId="72FDB19D" w:rsidR="006B57DD" w:rsidRPr="001F54F1" w:rsidRDefault="006B57DD" w:rsidP="006B57DD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github.com/RunItBack1127</w:t>
                              </w:r>
                            </w:p>
                          </w:txbxContent>
                        </v:textbox>
                      </v:shape>
                    </v:group>
                    <v:group id="Group 18" o:spid="_x0000_s1046" style="position:absolute;left:1351;top:12859;width:23997;height:2743" coordorigin="32,-1315" coordsize="2397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Picture 19" o:spid="_x0000_s1047" type="#_x0000_t75" style="position:absolute;left:32;top:-722;width:1306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">
                        <v:imagedata r:id="rId15" o:title=""/>
                      </v:shape>
                      <v:shape id="_x0000_s1048" type="#_x0000_t202" style="position:absolute;left:3713;top:-1315;width:20289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14:paraId="4CA40A50" w14:textId="62D47D7B" w:rsidR="00DB35E3" w:rsidRPr="001F54F1" w:rsidRDefault="00DB35E3" w:rsidP="00DB35E3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westonpgreene.com</w:t>
                              </w:r>
                            </w:p>
                          </w:txbxContent>
                        </v:textbox>
                      </v:shape>
                    </v:group>
                    <v:group id="Group 21" o:spid="_x0000_s1049" style="position:absolute;left:1351;top:15642;width:23997;height:2743" coordorigin="32,-1315" coordsize="2397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Picture 22" o:spid="_x0000_s1050" type="#_x0000_t75" style="position:absolute;left:32;top:-722;width:1306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">
                        <v:imagedata r:id="rId16" o:title=""/>
                      </v:shape>
                      <v:shape id="_x0000_s1051" type="#_x0000_t202" style="position:absolute;left:3713;top:-1315;width:20289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14:paraId="27C1057E" w14:textId="5EC9FADA" w:rsidR="000E2C7E" w:rsidRPr="001F54F1" w:rsidRDefault="000E2C7E" w:rsidP="000E2C7E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wpgreene@ncsu.edu</w:t>
                              </w:r>
                            </w:p>
                          </w:txbxContent>
                        </v:textbox>
                      </v:shape>
                    </v:group>
                  </v:group>
                  <v:rect id="Rectangle 5" o:spid="_x0000_s1052" style="position:absolute;left:1475;top:5623;width:10834;height: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" fillcolor="white [3212]" stroked="f" strokeweight="1pt"/>
                </v:group>
                <v:group id="Group 216" o:spid="_x0000_s1053" style="position:absolute;left:42;top:22099;width:24372;height:16907" coordorigin="-273,973" coordsize="24371,1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group id="Group 215" o:spid="_x0000_s1054" style="position:absolute;left:-273;top:973;width:24371;height:16907" coordorigin="-273,973" coordsize="24371,1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group id="Group 214" o:spid="_x0000_s1055" style="position:absolute;left:-273;top:973;width:24190;height:5513" coordorigin="-273,973" coordsize="24190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_x0000_s1056" type="#_x0000_t202" style="position:absolute;left:-273;top:973;width:19548;height:5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    <v:textbox>
                          <w:txbxContent>
                            <w:p w14:paraId="2D1722CA" w14:textId="7256B8FA" w:rsidR="00D97DFB" w:rsidRPr="001F54F1" w:rsidRDefault="00D97DFB" w:rsidP="00D97DFB">
                              <w:pPr>
                                <w:rPr>
                                  <w:rFonts w:ascii="Radian" w:hAnsi="Radian"/>
                                  <w:sz w:val="50"/>
                                  <w:szCs w:val="50"/>
                                </w:rPr>
                              </w:pPr>
                              <w:r w:rsidRPr="001F54F1">
                                <w:rPr>
                                  <w:rFonts w:ascii="Radian" w:hAnsi="Radian"/>
                                  <w:color w:val="FFFFFF" w:themeColor="background1"/>
                                  <w:sz w:val="50"/>
                                  <w:szCs w:val="50"/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  <v:rect id="Rectangle 205" o:spid="_x0000_s1057" style="position:absolute;left:1057;top:6345;width:22860;height:8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" fillcolor="#323232" stroked="f" strokeweight="1pt"/>
                      <v:rect id="Rectangle 206" o:spid="_x0000_s1058" style="position:absolute;left:1162;top:6397;width:10833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" fillcolor="white [3212]" stroked="f" strokeweight="1pt"/>
                    </v:group>
                    <v:shape id="_x0000_s1059" type="#_x0000_t202" style="position:absolute;left:3328;top:7555;width:20770;height:10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<v:textbox>
                        <w:txbxContent>
                          <w:p w14:paraId="531A9955" w14:textId="0DAB3848" w:rsidR="004B09FD" w:rsidRPr="001F54F1" w:rsidRDefault="004B09FD" w:rsidP="004B09FD">
                            <w:pPr>
                              <w:spacing w:after="0"/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North Carolina State University</w:t>
                            </w:r>
                          </w:p>
                          <w:p w14:paraId="7C9AD3C1" w14:textId="55580B39" w:rsidR="009C41E1" w:rsidRPr="001F54F1" w:rsidRDefault="009C41E1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Raleigh, NC</w:t>
                            </w:r>
                          </w:p>
                          <w:p w14:paraId="3FC3FA3F" w14:textId="77777777" w:rsidR="00AF50C5" w:rsidRPr="001F54F1" w:rsidRDefault="004B09FD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Bachelor of Computer Science</w:t>
                            </w:r>
                          </w:p>
                          <w:p w14:paraId="0D3AA345" w14:textId="5D975790" w:rsidR="004B09FD" w:rsidRPr="001F54F1" w:rsidRDefault="007C3256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Aug</w:t>
                            </w:r>
                            <w:r w:rsidR="009C41E1"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2022</w:t>
                            </w:r>
                          </w:p>
                        </w:txbxContent>
                      </v:textbox>
                    </v:shape>
                  </v:group>
                  <v:shape id="Picture 208" o:spid="_x0000_s1060" type="#_x0000_t75" alt="Icon&#10;&#10;Description automatically generated" style="position:absolute;left:1160;top:8672;width:1371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">
                    <v:imagedata r:id="rId17" o:title="Icon&#10;&#10;Description automatically generated"/>
                  </v:shape>
                </v:group>
              </v:group>
            </w:pict>
          </mc:Fallback>
        </mc:AlternateContent>
      </w:r>
    </w:p>
    <w:p w14:paraId="7631A416" w14:textId="6E361085" w:rsidR="005749D5" w:rsidRDefault="00692828">
      <w:r w:rsidRPr="000D6FC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C82DF7" wp14:editId="2B1DF38C">
                <wp:simplePos x="0" y="0"/>
                <wp:positionH relativeFrom="column">
                  <wp:posOffset>2370179</wp:posOffset>
                </wp:positionH>
                <wp:positionV relativeFrom="paragraph">
                  <wp:posOffset>38735</wp:posOffset>
                </wp:positionV>
                <wp:extent cx="4444008" cy="10835009"/>
                <wp:effectExtent l="0" t="0" r="0" b="444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4008" cy="10835009"/>
                          <a:chOff x="7493" y="268984"/>
                          <a:chExt cx="4297180" cy="10634714"/>
                        </a:xfrm>
                      </wpg:grpSpPr>
                      <wpg:grpSp>
                        <wpg:cNvPr id="219" name="Group 219"/>
                        <wpg:cNvGrpSpPr/>
                        <wpg:grpSpPr>
                          <a:xfrm>
                            <a:off x="7493" y="268984"/>
                            <a:ext cx="4297180" cy="6002009"/>
                            <a:chOff x="7493" y="268984"/>
                            <a:chExt cx="4297180" cy="6002009"/>
                          </a:xfrm>
                        </wpg:grpSpPr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268984"/>
                              <a:ext cx="1859915" cy="4095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5925E4" w14:textId="1A156C45" w:rsidR="00D44B9A" w:rsidRPr="00F85B8C" w:rsidRDefault="00D44B9A">
                                <w:pPr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</w:pPr>
                                <w:r w:rsidRPr="00F85B8C"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23" y="635512"/>
                              <a:ext cx="4286250" cy="56354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55E17E" w14:textId="66E55470" w:rsidR="00922A4E" w:rsidRPr="00692828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8"/>
                                    <w:szCs w:val="28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Software Engineer Intern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, DevEx Platform</w:t>
                                </w:r>
                              </w:p>
                              <w:p w14:paraId="56B85818" w14:textId="77777777" w:rsidR="00922A4E" w:rsidRPr="00692828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SailPoint</w:t>
                                </w:r>
                                <w:r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92828"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Technologies, Inc.</w:t>
                                </w:r>
                              </w:p>
                              <w:p w14:paraId="791868D5" w14:textId="77777777" w:rsidR="00922A4E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June 2022 – current</w:t>
                                </w:r>
                              </w:p>
                              <w:p w14:paraId="2A079E6F" w14:textId="18667B01" w:rsidR="00922A4E" w:rsidRPr="00922A4E" w:rsidRDefault="00922A4E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Collaborated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within a large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, agile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team to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develop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and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showcase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the end-to-end functionality of a developer-first microservice dashboard built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React 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Typescript</w:t>
                                </w:r>
                              </w:p>
                              <w:p w14:paraId="3AEFC4ED" w14:textId="7D297602" w:rsidR="00533671" w:rsidRPr="00533671" w:rsidRDefault="00533671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Streamlined and improved upon the functionality of several large internal microservices through extensive use of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Java</w:t>
                                </w:r>
                              </w:p>
                              <w:p w14:paraId="06191794" w14:textId="77DC0F1E" w:rsidR="00922A4E" w:rsidRDefault="00533671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Migrated and expanded 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the infrastructure of several large apps and services to a cloud-native stack using 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AWS 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services such as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DynamoDB</w:t>
                                </w:r>
                                <w:r w:rsidR="00C01D52" w:rsidRP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,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RDS</w:t>
                                </w:r>
                                <w:r w:rsidR="00841B86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, and </w:t>
                                </w:r>
                                <w:r w:rsidR="00841B86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ECS</w:t>
                                </w:r>
                              </w:p>
                              <w:p w14:paraId="7ED91197" w14:textId="7854E496" w:rsidR="00922A4E" w:rsidRPr="00841B86" w:rsidRDefault="00C01D52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Worked diligently</w:t>
                                </w:r>
                                <w:r w:rsidR="00E72507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within the Software Development Life Cycle (SDLC) and communicated technical details and documentation across several platforms using 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Jira </w:t>
                                </w:r>
                                <w:r w:rsidR="00E72507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Confluence</w:t>
                                </w:r>
                              </w:p>
                              <w:p w14:paraId="6BD24567" w14:textId="77777777" w:rsidR="00841B86" w:rsidRPr="00841B86" w:rsidRDefault="00841B86" w:rsidP="00841B86">
                                <w:pPr>
                                  <w:pStyle w:val="ListParagraph"/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C3C8B37" w14:textId="1FAF7AD2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Lead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Web Developer</w:t>
                                </w:r>
                              </w:p>
                              <w:p w14:paraId="79B59ACA" w14:textId="77777777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EcoPRT @ NC State</w:t>
                                </w:r>
                              </w:p>
                              <w:p w14:paraId="4700211B" w14:textId="7F93C6A4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May 2021 – </w:t>
                                </w:r>
                                <w:r w:rsidR="007D2444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current</w:t>
                                </w:r>
                              </w:p>
                              <w:p w14:paraId="6B02EE09" w14:textId="77777777" w:rsidR="001D7D78" w:rsidRPr="00692828" w:rsidRDefault="001D7D78" w:rsidP="001D7D78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Assumed responsibility for implementing the main website redesign for the EcoPRT at NC State laboratory, built using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Vue</w:t>
                                </w:r>
                              </w:p>
                              <w:p w14:paraId="31FDD081" w14:textId="3CF6F027" w:rsidR="001D7D78" w:rsidRPr="00922A4E" w:rsidRDefault="001D7D78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Oversaw creation and incentivizing adoption of a 3D model dashboard used for visualizing changes to the vehicle, built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Vue</w:t>
                                </w:r>
                                <w:r w:rsidR="00981A2F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, Flask, </w:t>
                                </w:r>
                                <w:r w:rsidR="00981A2F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Three.js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0" name="Group 220"/>
                        <wpg:cNvGrpSpPr/>
                        <wpg:grpSpPr>
                          <a:xfrm>
                            <a:off x="7493" y="6101570"/>
                            <a:ext cx="4127995" cy="4802128"/>
                            <a:chOff x="7493" y="3232245"/>
                            <a:chExt cx="4127995" cy="4802128"/>
                          </a:xfrm>
                        </wpg:grpSpPr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3232245"/>
                              <a:ext cx="1371600" cy="409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2134A" w14:textId="630E6B7F" w:rsidR="00D44B9A" w:rsidRPr="00852161" w:rsidRDefault="00D44B9A" w:rsidP="00D44B9A">
                                <w:pPr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</w:pPr>
                                <w:r w:rsidRPr="00852161"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3613776"/>
                              <a:ext cx="4127995" cy="44205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4225DC" w14:textId="09E98F6F" w:rsidR="00D97DFB" w:rsidRPr="002223C4" w:rsidRDefault="00D97DFB" w:rsidP="00D97DFB">
                                <w:pPr>
                                  <w:spacing w:after="0"/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2223C4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EcoPRT Website Redesign</w:t>
                                </w:r>
                              </w:p>
                              <w:p w14:paraId="4BBC5BB0" w14:textId="0D8F5B5E" w:rsidR="00D97DFB" w:rsidRPr="00692828" w:rsidRDefault="00852161" w:rsidP="00D97DFB">
                                <w:pPr>
                                  <w:spacing w:after="100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December</w:t>
                                </w:r>
                                <w:r w:rsidR="00D97DFB"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2021 – current</w:t>
                                </w:r>
                              </w:p>
                              <w:p w14:paraId="61B2CC4B" w14:textId="7D1A7205" w:rsidR="002223C4" w:rsidRPr="00841B86" w:rsidRDefault="00692828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Transitioned from the previous WordPress domain to a fully featured custom web application built using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Vue </w:t>
                                </w: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Node.js</w:t>
                                </w:r>
                              </w:p>
                              <w:p w14:paraId="7A9531F5" w14:textId="35DF088E" w:rsidR="00841B86" w:rsidRPr="00841B86" w:rsidRDefault="00841B86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Containerized the web app for deployment and production build pipeline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Docker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82DF7" id="Group 222" o:spid="_x0000_s1061" style="position:absolute;margin-left:186.65pt;margin-top:3.05pt;width:349.9pt;height:853.15pt;z-index:251692032;mso-width-relative:margin;mso-height-relative:margin" coordorigin="74,2689" coordsize="42971,10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">
                <v:group id="Group 219" o:spid="_x0000_s1062" style="position:absolute;left:74;top:2689;width:42972;height:60020" coordorigin="74,2689" coordsize="42971,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_x0000_s1063" type="#_x0000_t202" style="position:absolute;left:74;top:2689;width:18600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14:paraId="295925E4" w14:textId="1A156C45" w:rsidR="00D44B9A" w:rsidRPr="00F85B8C" w:rsidRDefault="00D44B9A">
                          <w:pPr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</w:pPr>
                          <w:r w:rsidRPr="00F85B8C"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  <w:t>EXPERIENCE</w:t>
                          </w:r>
                        </w:p>
                      </w:txbxContent>
                    </v:textbox>
                  </v:shape>
                  <v:shape id="_x0000_s1064" type="#_x0000_t202" style="position:absolute;left:184;top:6355;width:42862;height:56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  <v:textbox>
                      <w:txbxContent>
                        <w:p w14:paraId="0155E17E" w14:textId="66E55470" w:rsidR="00922A4E" w:rsidRPr="00692828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8"/>
                              <w:szCs w:val="28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Software Engineer Intern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, DevEx Platform</w:t>
                          </w:r>
                        </w:p>
                        <w:p w14:paraId="56B85818" w14:textId="77777777" w:rsidR="00922A4E" w:rsidRPr="00692828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SailPoint</w:t>
                          </w:r>
                          <w:r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92828"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Technologies, Inc.</w:t>
                          </w:r>
                        </w:p>
                        <w:p w14:paraId="791868D5" w14:textId="77777777" w:rsidR="00922A4E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June 2022 – current</w:t>
                          </w:r>
                        </w:p>
                        <w:p w14:paraId="2A079E6F" w14:textId="18667B01" w:rsidR="00922A4E" w:rsidRPr="00922A4E" w:rsidRDefault="00922A4E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Collaborated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within a large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, agile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team to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develop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and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showcase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the end-to-end functionality of a developer-first microservice dashboard built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React 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Typescript</w:t>
                          </w:r>
                        </w:p>
                        <w:p w14:paraId="3AEFC4ED" w14:textId="7D297602" w:rsidR="00533671" w:rsidRPr="00533671" w:rsidRDefault="00533671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Streamlined and improved upon the functionality of several large internal microservices through extensive use of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Java</w:t>
                          </w:r>
                        </w:p>
                        <w:p w14:paraId="06191794" w14:textId="77DC0F1E" w:rsidR="00922A4E" w:rsidRDefault="00533671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Migrated and expanded 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the infrastructure of several large apps and services to a cloud-native stack using 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AWS 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services such as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 DynamoDB</w:t>
                          </w:r>
                          <w:r w:rsidR="00C01D52" w:rsidRP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,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 RDS</w:t>
                          </w:r>
                          <w:r w:rsidR="00841B86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, and </w:t>
                          </w:r>
                          <w:r w:rsidR="00841B86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ECS</w:t>
                          </w:r>
                        </w:p>
                        <w:p w14:paraId="7ED91197" w14:textId="7854E496" w:rsidR="00922A4E" w:rsidRPr="00841B86" w:rsidRDefault="00C01D52" w:rsidP="00841B86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Worked diligently</w:t>
                          </w:r>
                          <w:r w:rsidR="00E72507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within the Software Development Life Cycle (SDLC) and communicated technical details and documentation across several platforms using 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Jira </w:t>
                          </w:r>
                          <w:r w:rsidR="00E72507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Confluence</w:t>
                          </w:r>
                        </w:p>
                        <w:p w14:paraId="6BD24567" w14:textId="77777777" w:rsidR="00841B86" w:rsidRPr="00841B86" w:rsidRDefault="00841B86" w:rsidP="00841B86">
                          <w:pPr>
                            <w:pStyle w:val="ListParagraph"/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</w:p>
                        <w:p w14:paraId="3C3C8B37" w14:textId="1FAF7AD2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Lead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 xml:space="preserve"> Web Developer</w:t>
                          </w:r>
                        </w:p>
                        <w:p w14:paraId="79B59ACA" w14:textId="77777777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EcoPRT @ NC State</w:t>
                          </w:r>
                        </w:p>
                        <w:p w14:paraId="4700211B" w14:textId="7F93C6A4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May 2021 – </w:t>
                          </w:r>
                          <w:r w:rsidR="007D2444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current</w:t>
                          </w:r>
                        </w:p>
                        <w:p w14:paraId="6B02EE09" w14:textId="77777777" w:rsidR="001D7D78" w:rsidRPr="00692828" w:rsidRDefault="001D7D78" w:rsidP="001D7D78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Assumed responsibility for implementing the main website redesign for the EcoPRT at NC State laboratory, built using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Vue</w:t>
                          </w:r>
                        </w:p>
                        <w:p w14:paraId="31FDD081" w14:textId="3CF6F027" w:rsidR="001D7D78" w:rsidRPr="00922A4E" w:rsidRDefault="001D7D78" w:rsidP="00922A4E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Oversaw creation and incentivizing adoption of a 3D model dashboard used for visualizing changes to the vehicle, built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Vue</w:t>
                          </w:r>
                          <w:r w:rsidR="00981A2F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, Flask, </w:t>
                          </w:r>
                          <w:r w:rsidR="00981A2F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Three.js</w:t>
                          </w:r>
                        </w:p>
                      </w:txbxContent>
                    </v:textbox>
                  </v:shape>
                </v:group>
                <v:group id="Group 220" o:spid="_x0000_s1065" style="position:absolute;left:74;top:61015;width:41280;height:48021" coordorigin="74,32322" coordsize="41279,48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_x0000_s1066" type="#_x0000_t202" style="position:absolute;left:74;top:32322;width:13716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  <v:textbox>
                      <w:txbxContent>
                        <w:p w14:paraId="2012134A" w14:textId="630E6B7F" w:rsidR="00D44B9A" w:rsidRPr="00852161" w:rsidRDefault="00D44B9A" w:rsidP="00D44B9A">
                          <w:pPr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</w:pPr>
                          <w:r w:rsidRPr="00852161"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  <w:t>PROJECTS</w:t>
                          </w:r>
                        </w:p>
                      </w:txbxContent>
                    </v:textbox>
                  </v:shape>
                  <v:shape id="_x0000_s1067" type="#_x0000_t202" style="position:absolute;left:74;top:36137;width:41280;height:44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  <v:textbox>
                      <w:txbxContent>
                        <w:p w14:paraId="3C4225DC" w14:textId="09E98F6F" w:rsidR="00D97DFB" w:rsidRPr="002223C4" w:rsidRDefault="00D97DFB" w:rsidP="00D97DFB">
                          <w:pPr>
                            <w:spacing w:after="0"/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223C4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EcoPRT Website Redesign</w:t>
                          </w:r>
                        </w:p>
                        <w:p w14:paraId="4BBC5BB0" w14:textId="0D8F5B5E" w:rsidR="00D97DFB" w:rsidRPr="00692828" w:rsidRDefault="00852161" w:rsidP="00D97DFB">
                          <w:pPr>
                            <w:spacing w:after="100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December</w:t>
                          </w:r>
                          <w:r w:rsidR="00D97DFB"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2021 – current</w:t>
                          </w:r>
                        </w:p>
                        <w:p w14:paraId="61B2CC4B" w14:textId="7D1A7205" w:rsidR="002223C4" w:rsidRPr="00841B86" w:rsidRDefault="00692828" w:rsidP="00841B8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Transitioned from the previous WordPress domain to a fully featured custom web application built using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Vue </w:t>
                          </w: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Node.js</w:t>
                          </w:r>
                        </w:p>
                        <w:p w14:paraId="7A9531F5" w14:textId="35DF088E" w:rsidR="00841B86" w:rsidRPr="00841B86" w:rsidRDefault="00841B86" w:rsidP="00841B8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Containerized the web app for deployment and production build pipeline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Docker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6759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310990" wp14:editId="448F92C2">
                <wp:simplePos x="0" y="0"/>
                <wp:positionH relativeFrom="column">
                  <wp:posOffset>-561975</wp:posOffset>
                </wp:positionH>
                <wp:positionV relativeFrom="paragraph">
                  <wp:posOffset>6896735</wp:posOffset>
                </wp:positionV>
                <wp:extent cx="2495550" cy="10382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A4276" w14:textId="28D115EC" w:rsidR="0001478A" w:rsidRPr="0001478A" w:rsidRDefault="0001478A" w:rsidP="000147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01478A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REST AP</w:t>
                            </w:r>
                            <w:r w:rsidR="003840EF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I</w:t>
                            </w:r>
                            <w:r w:rsidRPr="0001478A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Development</w:t>
                            </w:r>
                          </w:p>
                          <w:p w14:paraId="00A2B78B" w14:textId="2E09BAC9" w:rsidR="00F77666" w:rsidRDefault="00692828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Cloud Infrastructure</w:t>
                            </w:r>
                            <w:r w:rsidR="00F77666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(</w:t>
                            </w:r>
                            <w:r w:rsidR="00F77666" w:rsidRPr="00D851E2"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AWS</w:t>
                            </w:r>
                            <w:r w:rsidR="00F77666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50902A22" w14:textId="33D002FE" w:rsidR="00C01D52" w:rsidRPr="00C01D52" w:rsidRDefault="001D7D78" w:rsidP="00C01D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Containerization (</w:t>
                            </w:r>
                            <w:r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Docker</w:t>
                            </w: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688CCC02" w14:textId="4A37FA02" w:rsidR="00692828" w:rsidRPr="00C01D52" w:rsidRDefault="001D7D78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Version Control (</w:t>
                            </w:r>
                            <w:r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Git</w:t>
                            </w:r>
                            <w:r w:rsidR="00DA2CD9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46B099E2" w14:textId="34F3584A" w:rsidR="00C01D52" w:rsidRPr="001428A4" w:rsidRDefault="000864FA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Microservices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0990" id="_x0000_s1068" type="#_x0000_t202" style="position:absolute;margin-left:-44.25pt;margin-top:543.05pt;width:196.5pt;height:8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" filled="f" stroked="f">
                <v:textbox>
                  <w:txbxContent>
                    <w:p w14:paraId="346A4276" w14:textId="28D115EC" w:rsidR="0001478A" w:rsidRPr="0001478A" w:rsidRDefault="0001478A" w:rsidP="000147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 w:rsidRPr="0001478A">
                        <w:rPr>
                          <w:rFonts w:ascii="Radian Book" w:hAnsi="Radian Book"/>
                          <w:color w:val="FFFFFF" w:themeColor="background1"/>
                        </w:rPr>
                        <w:t>REST AP</w:t>
                      </w:r>
                      <w:r w:rsidR="003840EF">
                        <w:rPr>
                          <w:rFonts w:ascii="Radian Book" w:hAnsi="Radian Book"/>
                          <w:color w:val="FFFFFF" w:themeColor="background1"/>
                        </w:rPr>
                        <w:t>I</w:t>
                      </w:r>
                      <w:r w:rsidRPr="0001478A">
                        <w:rPr>
                          <w:rFonts w:ascii="Radian Book" w:hAnsi="Radian Book"/>
                          <w:color w:val="FFFFFF" w:themeColor="background1"/>
                        </w:rPr>
                        <w:t xml:space="preserve"> Development</w:t>
                      </w:r>
                    </w:p>
                    <w:p w14:paraId="00A2B78B" w14:textId="2E09BAC9" w:rsidR="00F77666" w:rsidRDefault="00692828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Cloud Infrastructure</w:t>
                      </w:r>
                      <w:r w:rsidR="00F77666">
                        <w:rPr>
                          <w:rFonts w:ascii="Radian Book" w:hAnsi="Radian Book"/>
                          <w:color w:val="FFFFFF" w:themeColor="background1"/>
                        </w:rPr>
                        <w:t xml:space="preserve"> (</w:t>
                      </w:r>
                      <w:r w:rsidR="00F77666" w:rsidRPr="00D851E2"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AWS</w:t>
                      </w:r>
                      <w:r w:rsidR="00F77666"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50902A22" w14:textId="33D002FE" w:rsidR="00C01D52" w:rsidRPr="00C01D52" w:rsidRDefault="001D7D78" w:rsidP="00C01D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Containerization (</w:t>
                      </w:r>
                      <w:r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Docker</w:t>
                      </w: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688CCC02" w14:textId="4A37FA02" w:rsidR="00692828" w:rsidRPr="00C01D52" w:rsidRDefault="001D7D78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Version Control (</w:t>
                      </w:r>
                      <w:r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Git</w:t>
                      </w:r>
                      <w:r w:rsidR="00DA2CD9"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46B099E2" w14:textId="34F3584A" w:rsidR="00C01D52" w:rsidRPr="001428A4" w:rsidRDefault="000864FA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Microservices</w:t>
                      </w:r>
                    </w:p>
                  </w:txbxContent>
                </v:textbox>
              </v:shape>
            </w:pict>
          </mc:Fallback>
        </mc:AlternateContent>
      </w:r>
      <w:r w:rsidR="00F85B8C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7FFCFA" wp14:editId="17ABDBDC">
                <wp:simplePos x="0" y="0"/>
                <wp:positionH relativeFrom="column">
                  <wp:posOffset>-696036</wp:posOffset>
                </wp:positionH>
                <wp:positionV relativeFrom="paragraph">
                  <wp:posOffset>6241927</wp:posOffset>
                </wp:positionV>
                <wp:extent cx="2613660" cy="47767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4776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40B8B" w14:textId="04BBA07F" w:rsidR="00AF50C5" w:rsidRPr="00852161" w:rsidRDefault="00852161" w:rsidP="00AF50C5">
                            <w:pPr>
                              <w:rPr>
                                <w:rFonts w:ascii="Radian" w:hAnsi="Radian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Radian" w:hAnsi="Radian"/>
                                <w:color w:val="FFFFFF" w:themeColor="background1"/>
                                <w:sz w:val="50"/>
                                <w:szCs w:val="50"/>
                              </w:rPr>
                              <w:t>COMPETENCIES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FCFA" id="_x0000_s1069" type="#_x0000_t202" style="position:absolute;margin-left:-54.8pt;margin-top:491.5pt;width:205.8pt;height:37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" filled="f" stroked="f">
                <v:textbox>
                  <w:txbxContent>
                    <w:p w14:paraId="5D840B8B" w14:textId="04BBA07F" w:rsidR="00AF50C5" w:rsidRPr="00852161" w:rsidRDefault="00852161" w:rsidP="00AF50C5">
                      <w:pPr>
                        <w:rPr>
                          <w:rFonts w:ascii="Radian" w:hAnsi="Radian"/>
                          <w:sz w:val="50"/>
                          <w:szCs w:val="50"/>
                        </w:rPr>
                      </w:pPr>
                      <w:r>
                        <w:rPr>
                          <w:rFonts w:ascii="Radian" w:hAnsi="Radian"/>
                          <w:color w:val="FFFFFF" w:themeColor="background1"/>
                          <w:sz w:val="50"/>
                          <w:szCs w:val="50"/>
                        </w:rPr>
                        <w:t>COMPETENCIES</w:t>
                      </w:r>
                    </w:p>
                  </w:txbxContent>
                </v:textbox>
              </v:shape>
            </w:pict>
          </mc:Fallback>
        </mc:AlternateContent>
      </w:r>
      <w:r w:rsidR="002B0A01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6B3365" wp14:editId="3C108A8A">
                <wp:simplePos x="0" y="0"/>
                <wp:positionH relativeFrom="column">
                  <wp:posOffset>-591820</wp:posOffset>
                </wp:positionH>
                <wp:positionV relativeFrom="paragraph">
                  <wp:posOffset>6774180</wp:posOffset>
                </wp:positionV>
                <wp:extent cx="2285365" cy="82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5365" cy="8255"/>
                        </a:xfrm>
                        <a:prstGeom prst="rect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8AE2F" id="Rectangle 3" o:spid="_x0000_s1026" style="position:absolute;margin-left:-46.6pt;margin-top:533.4pt;width:179.95pt;height:.6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" fillcolor="#323232" stroked="f" strokeweight="1pt"/>
            </w:pict>
          </mc:Fallback>
        </mc:AlternateContent>
      </w:r>
      <w:r w:rsidR="002B0A01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2F0B6E" wp14:editId="4AC8490D">
                <wp:simplePos x="0" y="0"/>
                <wp:positionH relativeFrom="column">
                  <wp:posOffset>-584200</wp:posOffset>
                </wp:positionH>
                <wp:positionV relativeFrom="paragraph">
                  <wp:posOffset>6774180</wp:posOffset>
                </wp:positionV>
                <wp:extent cx="1082675" cy="889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2675" cy="8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BDBCC" id="Rectangle 7" o:spid="_x0000_s1026" style="position:absolute;margin-left:-46pt;margin-top:533.4pt;width:85.25pt;height:.7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" fillcolor="white [3212]" stroked="f" strokeweight="1pt"/>
            </w:pict>
          </mc:Fallback>
        </mc:AlternateContent>
      </w:r>
    </w:p>
    <w:sectPr w:rsidR="005749D5" w:rsidSect="007E3CD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CA2FE" w14:textId="77777777" w:rsidR="004E7CC0" w:rsidRDefault="004E7CC0" w:rsidP="005749D5">
      <w:pPr>
        <w:spacing w:after="0" w:line="240" w:lineRule="auto"/>
      </w:pPr>
      <w:r>
        <w:separator/>
      </w:r>
    </w:p>
  </w:endnote>
  <w:endnote w:type="continuationSeparator" w:id="0">
    <w:p w14:paraId="2EC8616D" w14:textId="77777777" w:rsidR="004E7CC0" w:rsidRDefault="004E7CC0" w:rsidP="0057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dian">
    <w:panose1 w:val="00000800000000000000"/>
    <w:charset w:val="00"/>
    <w:family w:val="auto"/>
    <w:pitch w:val="variable"/>
    <w:sig w:usb0="00000007" w:usb1="00000000" w:usb2="00000000" w:usb3="00000000" w:csb0="00000093" w:csb1="00000000"/>
  </w:font>
  <w:font w:name="Radian Book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Radian Light">
    <w:panose1 w:val="000003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09BBA" w14:textId="77777777" w:rsidR="004E7CC0" w:rsidRDefault="004E7CC0" w:rsidP="005749D5">
      <w:pPr>
        <w:spacing w:after="0" w:line="240" w:lineRule="auto"/>
      </w:pPr>
      <w:r>
        <w:separator/>
      </w:r>
    </w:p>
  </w:footnote>
  <w:footnote w:type="continuationSeparator" w:id="0">
    <w:p w14:paraId="58AE79D7" w14:textId="77777777" w:rsidR="004E7CC0" w:rsidRDefault="004E7CC0" w:rsidP="00574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52B27"/>
    <w:multiLevelType w:val="hybridMultilevel"/>
    <w:tmpl w:val="5AAC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E500F"/>
    <w:multiLevelType w:val="hybridMultilevel"/>
    <w:tmpl w:val="4C46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11BF"/>
    <w:multiLevelType w:val="hybridMultilevel"/>
    <w:tmpl w:val="0E4A694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4B651C93"/>
    <w:multiLevelType w:val="hybridMultilevel"/>
    <w:tmpl w:val="F7E0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50DE1"/>
    <w:multiLevelType w:val="hybridMultilevel"/>
    <w:tmpl w:val="6AE4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5C51"/>
    <w:multiLevelType w:val="hybridMultilevel"/>
    <w:tmpl w:val="9036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6727A"/>
    <w:multiLevelType w:val="hybridMultilevel"/>
    <w:tmpl w:val="F564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238C2"/>
    <w:multiLevelType w:val="hybridMultilevel"/>
    <w:tmpl w:val="3A7C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26179"/>
    <w:multiLevelType w:val="hybridMultilevel"/>
    <w:tmpl w:val="3216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62507"/>
    <w:multiLevelType w:val="hybridMultilevel"/>
    <w:tmpl w:val="8E68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40E39"/>
    <w:multiLevelType w:val="hybridMultilevel"/>
    <w:tmpl w:val="C9BE0554"/>
    <w:lvl w:ilvl="0" w:tplc="356A7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274965">
    <w:abstractNumId w:val="6"/>
  </w:num>
  <w:num w:numId="2" w16cid:durableId="119153576">
    <w:abstractNumId w:val="10"/>
  </w:num>
  <w:num w:numId="3" w16cid:durableId="1204364335">
    <w:abstractNumId w:val="3"/>
  </w:num>
  <w:num w:numId="4" w16cid:durableId="197011353">
    <w:abstractNumId w:val="4"/>
  </w:num>
  <w:num w:numId="5" w16cid:durableId="1616448948">
    <w:abstractNumId w:val="5"/>
  </w:num>
  <w:num w:numId="6" w16cid:durableId="888884950">
    <w:abstractNumId w:val="2"/>
  </w:num>
  <w:num w:numId="7" w16cid:durableId="1884370170">
    <w:abstractNumId w:val="7"/>
  </w:num>
  <w:num w:numId="8" w16cid:durableId="2145736578">
    <w:abstractNumId w:val="8"/>
  </w:num>
  <w:num w:numId="9" w16cid:durableId="2119448555">
    <w:abstractNumId w:val="9"/>
  </w:num>
  <w:num w:numId="10" w16cid:durableId="2105295630">
    <w:abstractNumId w:val="0"/>
  </w:num>
  <w:num w:numId="11" w16cid:durableId="174498367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ston Greene">
    <w15:presenceInfo w15:providerId="None" w15:userId="Weston Gree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D5"/>
    <w:rsid w:val="00012FDE"/>
    <w:rsid w:val="000134BC"/>
    <w:rsid w:val="0001478A"/>
    <w:rsid w:val="000864FA"/>
    <w:rsid w:val="000C4D50"/>
    <w:rsid w:val="000D6FC0"/>
    <w:rsid w:val="000E2C7E"/>
    <w:rsid w:val="00124676"/>
    <w:rsid w:val="00131D83"/>
    <w:rsid w:val="001428A4"/>
    <w:rsid w:val="001570CE"/>
    <w:rsid w:val="0017368E"/>
    <w:rsid w:val="0019598E"/>
    <w:rsid w:val="001B4919"/>
    <w:rsid w:val="001D7D78"/>
    <w:rsid w:val="001E29CF"/>
    <w:rsid w:val="001F54F1"/>
    <w:rsid w:val="002223C4"/>
    <w:rsid w:val="00275753"/>
    <w:rsid w:val="002B0A01"/>
    <w:rsid w:val="003840EF"/>
    <w:rsid w:val="00402695"/>
    <w:rsid w:val="00432E4B"/>
    <w:rsid w:val="004B09FD"/>
    <w:rsid w:val="004C0FBD"/>
    <w:rsid w:val="004C50FF"/>
    <w:rsid w:val="004D263A"/>
    <w:rsid w:val="004E7CC0"/>
    <w:rsid w:val="00500754"/>
    <w:rsid w:val="00533671"/>
    <w:rsid w:val="005426AE"/>
    <w:rsid w:val="0056346C"/>
    <w:rsid w:val="00567597"/>
    <w:rsid w:val="005749D5"/>
    <w:rsid w:val="005945C6"/>
    <w:rsid w:val="005F12B1"/>
    <w:rsid w:val="006326A2"/>
    <w:rsid w:val="00634DDE"/>
    <w:rsid w:val="00660475"/>
    <w:rsid w:val="00692828"/>
    <w:rsid w:val="006B57DD"/>
    <w:rsid w:val="006B76E3"/>
    <w:rsid w:val="007A77B5"/>
    <w:rsid w:val="007C0B57"/>
    <w:rsid w:val="007C3256"/>
    <w:rsid w:val="007D2444"/>
    <w:rsid w:val="007D2D9C"/>
    <w:rsid w:val="007E3CDB"/>
    <w:rsid w:val="00820C7D"/>
    <w:rsid w:val="00823A43"/>
    <w:rsid w:val="00841B86"/>
    <w:rsid w:val="00852161"/>
    <w:rsid w:val="00853E8B"/>
    <w:rsid w:val="00854B80"/>
    <w:rsid w:val="008B004E"/>
    <w:rsid w:val="00922A4E"/>
    <w:rsid w:val="00936B6D"/>
    <w:rsid w:val="009520A9"/>
    <w:rsid w:val="0096632B"/>
    <w:rsid w:val="00981A2F"/>
    <w:rsid w:val="009C41E1"/>
    <w:rsid w:val="00A621C4"/>
    <w:rsid w:val="00AF50C5"/>
    <w:rsid w:val="00B00617"/>
    <w:rsid w:val="00B41C09"/>
    <w:rsid w:val="00B5432D"/>
    <w:rsid w:val="00B67B3F"/>
    <w:rsid w:val="00BA2E44"/>
    <w:rsid w:val="00C01D52"/>
    <w:rsid w:val="00C40396"/>
    <w:rsid w:val="00C703BA"/>
    <w:rsid w:val="00C71110"/>
    <w:rsid w:val="00CD2B3A"/>
    <w:rsid w:val="00D44B9A"/>
    <w:rsid w:val="00D851E2"/>
    <w:rsid w:val="00D90BC6"/>
    <w:rsid w:val="00D97DFB"/>
    <w:rsid w:val="00DA2CD9"/>
    <w:rsid w:val="00DB35E3"/>
    <w:rsid w:val="00DC323C"/>
    <w:rsid w:val="00DD0C36"/>
    <w:rsid w:val="00E4242E"/>
    <w:rsid w:val="00E62AAE"/>
    <w:rsid w:val="00E72507"/>
    <w:rsid w:val="00EA47E2"/>
    <w:rsid w:val="00EA4CE7"/>
    <w:rsid w:val="00ED2BE4"/>
    <w:rsid w:val="00F03864"/>
    <w:rsid w:val="00F176C6"/>
    <w:rsid w:val="00F5334A"/>
    <w:rsid w:val="00F703B2"/>
    <w:rsid w:val="00F77666"/>
    <w:rsid w:val="00F85B8C"/>
    <w:rsid w:val="00F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F94E6"/>
  <w15:chartTrackingRefBased/>
  <w15:docId w15:val="{96C421C9-666F-4157-8D36-4A0BD306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9D5"/>
  </w:style>
  <w:style w:type="paragraph" w:styleId="Footer">
    <w:name w:val="footer"/>
    <w:basedOn w:val="Normal"/>
    <w:link w:val="Foot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9D5"/>
  </w:style>
  <w:style w:type="paragraph" w:styleId="NoSpacing">
    <w:name w:val="No Spacing"/>
    <w:link w:val="NoSpacingChar"/>
    <w:uiPriority w:val="1"/>
    <w:qFormat/>
    <w:rsid w:val="005749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49D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C4D50"/>
    <w:pPr>
      <w:ind w:left="720"/>
      <w:contextualSpacing/>
    </w:pPr>
  </w:style>
  <w:style w:type="paragraph" w:styleId="Revision">
    <w:name w:val="Revision"/>
    <w:hidden/>
    <w:uiPriority w:val="99"/>
    <w:semiHidden/>
    <w:rsid w:val="001959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2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1241F-5E57-444E-94CC-77884EA4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WESTON P. GREENE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WESTON P. GREENE</dc:title>
  <dc:subject/>
  <dc:creator>Weston Greene</dc:creator>
  <cp:keywords/>
  <dc:description/>
  <cp:lastModifiedBy>Weston Greene</cp:lastModifiedBy>
  <cp:revision>3</cp:revision>
  <cp:lastPrinted>2022-08-17T09:48:00Z</cp:lastPrinted>
  <dcterms:created xsi:type="dcterms:W3CDTF">2022-09-07T22:12:00Z</dcterms:created>
  <dcterms:modified xsi:type="dcterms:W3CDTF">2022-09-07T22:13:00Z</dcterms:modified>
</cp:coreProperties>
</file>