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2A9BD675" w:rsidR="00C71110" w:rsidRPr="00F03864" w:rsidRDefault="00124676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Software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proofErr w:type="gramStart"/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</w:t>
                      </w:r>
                      <w:proofErr w:type="gramEnd"/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2A9BD675" w:rsidR="00C71110" w:rsidRPr="00F03864" w:rsidRDefault="00124676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Software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</w:t>
                              </w:r>
                              <w:proofErr w:type="spellStart"/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5A111548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EB25C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5A111548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EB25C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34F3584A" w:rsidR="00C01D52" w:rsidRPr="001428A4" w:rsidRDefault="000864FA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34F3584A" w:rsidR="00C01D52" w:rsidRPr="001428A4" w:rsidRDefault="000864FA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Microservices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F018" w14:textId="77777777" w:rsidR="006827CD" w:rsidRDefault="006827CD" w:rsidP="005749D5">
      <w:pPr>
        <w:spacing w:after="0" w:line="240" w:lineRule="auto"/>
      </w:pPr>
      <w:r>
        <w:separator/>
      </w:r>
    </w:p>
  </w:endnote>
  <w:endnote w:type="continuationSeparator" w:id="0">
    <w:p w14:paraId="7CF76E92" w14:textId="77777777" w:rsidR="006827CD" w:rsidRDefault="006827CD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7F7B" w14:textId="77777777" w:rsidR="006827CD" w:rsidRDefault="006827CD" w:rsidP="005749D5">
      <w:pPr>
        <w:spacing w:after="0" w:line="240" w:lineRule="auto"/>
      </w:pPr>
      <w:r>
        <w:separator/>
      </w:r>
    </w:p>
  </w:footnote>
  <w:footnote w:type="continuationSeparator" w:id="0">
    <w:p w14:paraId="442EA73C" w14:textId="77777777" w:rsidR="006827CD" w:rsidRDefault="006827CD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864FA"/>
    <w:rsid w:val="000C4D50"/>
    <w:rsid w:val="000D6FC0"/>
    <w:rsid w:val="000E2C7E"/>
    <w:rsid w:val="00124676"/>
    <w:rsid w:val="00131D83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402695"/>
    <w:rsid w:val="00432E4B"/>
    <w:rsid w:val="004B09FD"/>
    <w:rsid w:val="004C0FBD"/>
    <w:rsid w:val="004C50FF"/>
    <w:rsid w:val="004D263A"/>
    <w:rsid w:val="00500754"/>
    <w:rsid w:val="00533671"/>
    <w:rsid w:val="005426AE"/>
    <w:rsid w:val="0056346C"/>
    <w:rsid w:val="00567597"/>
    <w:rsid w:val="005749D5"/>
    <w:rsid w:val="005945C6"/>
    <w:rsid w:val="005F12B1"/>
    <w:rsid w:val="006326A2"/>
    <w:rsid w:val="00634DDE"/>
    <w:rsid w:val="006827CD"/>
    <w:rsid w:val="00692828"/>
    <w:rsid w:val="006B57DD"/>
    <w:rsid w:val="007A77B5"/>
    <w:rsid w:val="007C0B57"/>
    <w:rsid w:val="007C3256"/>
    <w:rsid w:val="007D2D9C"/>
    <w:rsid w:val="007E3CDB"/>
    <w:rsid w:val="00820C7D"/>
    <w:rsid w:val="00823A43"/>
    <w:rsid w:val="00841B86"/>
    <w:rsid w:val="00852161"/>
    <w:rsid w:val="00853E8B"/>
    <w:rsid w:val="00854B80"/>
    <w:rsid w:val="008B004E"/>
    <w:rsid w:val="00922A4E"/>
    <w:rsid w:val="00936B6D"/>
    <w:rsid w:val="009520A9"/>
    <w:rsid w:val="0096632B"/>
    <w:rsid w:val="00981A2F"/>
    <w:rsid w:val="009C41E1"/>
    <w:rsid w:val="00A621C4"/>
    <w:rsid w:val="00AF50C5"/>
    <w:rsid w:val="00B00617"/>
    <w:rsid w:val="00B41C09"/>
    <w:rsid w:val="00B5432D"/>
    <w:rsid w:val="00B67B3F"/>
    <w:rsid w:val="00BA2E44"/>
    <w:rsid w:val="00C01D52"/>
    <w:rsid w:val="00C40396"/>
    <w:rsid w:val="00C703BA"/>
    <w:rsid w:val="00C71110"/>
    <w:rsid w:val="00CD2B3A"/>
    <w:rsid w:val="00D44B9A"/>
    <w:rsid w:val="00D851E2"/>
    <w:rsid w:val="00D90BC6"/>
    <w:rsid w:val="00D97DFB"/>
    <w:rsid w:val="00DA2CD9"/>
    <w:rsid w:val="00DB35E3"/>
    <w:rsid w:val="00DC323C"/>
    <w:rsid w:val="00DD0C36"/>
    <w:rsid w:val="00E4242E"/>
    <w:rsid w:val="00E62AAE"/>
    <w:rsid w:val="00E72507"/>
    <w:rsid w:val="00EA361E"/>
    <w:rsid w:val="00EA47E2"/>
    <w:rsid w:val="00EA4CE7"/>
    <w:rsid w:val="00EB25CF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2022-08-17T09:48:00Z</cp:lastPrinted>
  <dcterms:created xsi:type="dcterms:W3CDTF">2022-09-07T22:11:00Z</dcterms:created>
  <dcterms:modified xsi:type="dcterms:W3CDTF">2022-09-07T22:13:00Z</dcterms:modified>
</cp:coreProperties>
</file>